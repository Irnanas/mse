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D349" w14:textId="77777777" w:rsidR="00570AD2" w:rsidRPr="00AB1CAF" w:rsidRDefault="00570AD2" w:rsidP="002C443A">
      <w:pPr>
        <w:tabs>
          <w:tab w:val="left" w:pos="0"/>
          <w:tab w:val="left" w:pos="1440"/>
        </w:tabs>
        <w:suppressAutoHyphens/>
        <w:spacing w:line="360" w:lineRule="auto"/>
        <w:jc w:val="both"/>
        <w:rPr>
          <w:spacing w:val="-3"/>
          <w:sz w:val="24"/>
          <w:szCs w:val="24"/>
          <w:lang w:val="en-GB"/>
        </w:rPr>
      </w:pPr>
      <w:r w:rsidRPr="00AB1CAF">
        <w:rPr>
          <w:spacing w:val="-3"/>
          <w:sz w:val="24"/>
          <w:szCs w:val="24"/>
          <w:u w:val="single"/>
          <w:lang w:val="en-GB"/>
        </w:rPr>
        <w:t>INSTRUCTIONS</w:t>
      </w:r>
    </w:p>
    <w:p w14:paraId="302CB889" w14:textId="580A27C9" w:rsidR="00570AD2" w:rsidRPr="00AB1CAF" w:rsidRDefault="00570AD2" w:rsidP="002C443A">
      <w:pPr>
        <w:tabs>
          <w:tab w:val="left" w:pos="0"/>
          <w:tab w:val="left" w:pos="1440"/>
        </w:tabs>
        <w:suppressAutoHyphens/>
        <w:spacing w:line="360" w:lineRule="auto"/>
        <w:jc w:val="both"/>
        <w:rPr>
          <w:spacing w:val="-3"/>
          <w:sz w:val="24"/>
          <w:szCs w:val="24"/>
          <w:lang w:val="en-GB"/>
        </w:rPr>
      </w:pPr>
    </w:p>
    <w:p w14:paraId="3EB0321E" w14:textId="5C4116F0" w:rsidR="00570AD2" w:rsidRPr="00CE0472" w:rsidRDefault="00C47802" w:rsidP="00CE0472">
      <w:pPr>
        <w:pStyle w:val="ListParagraph"/>
        <w:numPr>
          <w:ilvl w:val="0"/>
          <w:numId w:val="9"/>
        </w:num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jc w:val="both"/>
        <w:rPr>
          <w:spacing w:val="-3"/>
          <w:sz w:val="24"/>
          <w:szCs w:val="24"/>
          <w:lang w:val="en-GB"/>
        </w:rPr>
      </w:pPr>
      <w:r>
        <w:rPr>
          <w:spacing w:val="-3"/>
          <w:sz w:val="24"/>
          <w:szCs w:val="24"/>
          <w:lang w:val="en-GB"/>
        </w:rPr>
        <w:t xml:space="preserve">Please </w:t>
      </w:r>
      <w:r w:rsidR="00570AD2" w:rsidRPr="00CE0472">
        <w:rPr>
          <w:bCs/>
          <w:color w:val="000000"/>
          <w:sz w:val="24"/>
          <w:szCs w:val="24"/>
        </w:rPr>
        <w:t xml:space="preserve">have all the following information on hand </w:t>
      </w:r>
      <w:r w:rsidR="008B3B5F" w:rsidRPr="00CE0472">
        <w:rPr>
          <w:bCs/>
          <w:color w:val="000000"/>
          <w:sz w:val="24"/>
          <w:szCs w:val="24"/>
        </w:rPr>
        <w:t>before proceeding</w:t>
      </w:r>
      <w:r w:rsidR="00570AD2" w:rsidRPr="00CE0472">
        <w:rPr>
          <w:bCs/>
          <w:color w:val="000000"/>
          <w:sz w:val="24"/>
          <w:szCs w:val="24"/>
        </w:rPr>
        <w:t>:</w:t>
      </w:r>
    </w:p>
    <w:p w14:paraId="087F7448" w14:textId="77777777" w:rsidR="00570AD2" w:rsidRPr="00AB1CAF" w:rsidRDefault="00570AD2" w:rsidP="002C443A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 w:rsidRPr="00AB1CAF">
        <w:rPr>
          <w:color w:val="000000"/>
          <w:sz w:val="24"/>
          <w:szCs w:val="24"/>
        </w:rPr>
        <w:t>Particulars of the</w:t>
      </w:r>
      <w:r w:rsidR="00011FBA" w:rsidRPr="00AB1CAF">
        <w:rPr>
          <w:color w:val="000000"/>
          <w:sz w:val="24"/>
          <w:szCs w:val="24"/>
        </w:rPr>
        <w:t xml:space="preserve"> registered person and taxable facility</w:t>
      </w:r>
      <w:r w:rsidRPr="00AB1CAF">
        <w:rPr>
          <w:color w:val="000000"/>
          <w:sz w:val="24"/>
          <w:szCs w:val="24"/>
        </w:rPr>
        <w:t>;</w:t>
      </w:r>
    </w:p>
    <w:p w14:paraId="1C9C974B" w14:textId="5F2262A2" w:rsidR="00570AD2" w:rsidRPr="00AB1CAF" w:rsidRDefault="00570AD2" w:rsidP="002C443A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 w:rsidRPr="00AB1CAF">
        <w:rPr>
          <w:color w:val="000000"/>
          <w:sz w:val="24"/>
          <w:szCs w:val="24"/>
        </w:rPr>
        <w:t xml:space="preserve">Details of the </w:t>
      </w:r>
      <w:r w:rsidR="008F536C" w:rsidRPr="00AB1CAF">
        <w:rPr>
          <w:color w:val="000000"/>
          <w:sz w:val="24"/>
          <w:szCs w:val="24"/>
        </w:rPr>
        <w:t>relevant</w:t>
      </w:r>
      <w:r w:rsidRPr="00AB1CAF">
        <w:rPr>
          <w:color w:val="000000"/>
          <w:sz w:val="24"/>
          <w:szCs w:val="24"/>
        </w:rPr>
        <w:t xml:space="preserve"> correspondence with the </w:t>
      </w:r>
      <w:r w:rsidR="00C20BD0" w:rsidRPr="00AB1CAF">
        <w:rPr>
          <w:color w:val="000000"/>
          <w:sz w:val="24"/>
          <w:szCs w:val="24"/>
        </w:rPr>
        <w:t>National Environment Agency (“the Agency”)</w:t>
      </w:r>
      <w:r w:rsidRPr="00AB1CAF">
        <w:rPr>
          <w:color w:val="000000"/>
          <w:sz w:val="24"/>
          <w:szCs w:val="24"/>
        </w:rPr>
        <w:t>; and</w:t>
      </w:r>
    </w:p>
    <w:p w14:paraId="3E64E75F" w14:textId="098D2A22" w:rsidR="00570AD2" w:rsidRPr="00AB1CAF" w:rsidRDefault="00732CE3" w:rsidP="002C443A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  <w:r w:rsidRPr="00AB1CAF">
        <w:rPr>
          <w:color w:val="000000"/>
          <w:sz w:val="24"/>
          <w:szCs w:val="24"/>
        </w:rPr>
        <w:t>Relevant documents and supporting information</w:t>
      </w:r>
      <w:r w:rsidR="00570AD2" w:rsidRPr="00AB1CAF">
        <w:rPr>
          <w:color w:val="000000"/>
          <w:sz w:val="24"/>
          <w:szCs w:val="24"/>
        </w:rPr>
        <w:t>.</w:t>
      </w:r>
    </w:p>
    <w:p w14:paraId="400CFA28" w14:textId="77777777" w:rsidR="00570AD2" w:rsidRPr="00AB1CAF" w:rsidRDefault="00570AD2" w:rsidP="002C443A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jc w:val="both"/>
        <w:rPr>
          <w:spacing w:val="-3"/>
          <w:sz w:val="24"/>
          <w:szCs w:val="24"/>
        </w:rPr>
      </w:pPr>
    </w:p>
    <w:p w14:paraId="48380013" w14:textId="4819D2C6" w:rsidR="002C443A" w:rsidRPr="00CE0472" w:rsidRDefault="00570AD2" w:rsidP="00CE0472">
      <w:pPr>
        <w:pStyle w:val="ListParagraph"/>
        <w:numPr>
          <w:ilvl w:val="0"/>
          <w:numId w:val="9"/>
        </w:num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jc w:val="both"/>
        <w:rPr>
          <w:spacing w:val="-3"/>
          <w:sz w:val="24"/>
          <w:szCs w:val="24"/>
          <w:lang w:val="en-GB"/>
        </w:rPr>
      </w:pPr>
      <w:r w:rsidRPr="00CE0472">
        <w:rPr>
          <w:spacing w:val="-3"/>
          <w:sz w:val="24"/>
          <w:szCs w:val="24"/>
          <w:lang w:val="en-GB"/>
        </w:rPr>
        <w:t xml:space="preserve">On completion, send </w:t>
      </w:r>
      <w:r w:rsidR="00B35DD3" w:rsidRPr="00B12C92">
        <w:rPr>
          <w:b/>
          <w:spacing w:val="-3"/>
          <w:sz w:val="24"/>
          <w:szCs w:val="24"/>
          <w:u w:val="single"/>
          <w:lang w:val="en-GB"/>
        </w:rPr>
        <w:t>3 copies</w:t>
      </w:r>
      <w:r w:rsidR="00B35DD3" w:rsidRPr="00CE0472">
        <w:rPr>
          <w:b/>
          <w:spacing w:val="-3"/>
          <w:sz w:val="24"/>
          <w:szCs w:val="24"/>
          <w:lang w:val="en-GB"/>
        </w:rPr>
        <w:t xml:space="preserve"> of this notice</w:t>
      </w:r>
      <w:r w:rsidR="003C2ADE" w:rsidRPr="00CE0472">
        <w:rPr>
          <w:b/>
          <w:spacing w:val="-3"/>
          <w:sz w:val="24"/>
          <w:szCs w:val="24"/>
          <w:lang w:val="en-GB"/>
        </w:rPr>
        <w:t>, signed and dated by the chief executive or equivalent</w:t>
      </w:r>
      <w:r w:rsidR="003C2ADE" w:rsidRPr="00CE0472">
        <w:rPr>
          <w:spacing w:val="-3"/>
          <w:sz w:val="24"/>
          <w:szCs w:val="24"/>
          <w:lang w:val="en-GB"/>
        </w:rPr>
        <w:t>,</w:t>
      </w:r>
      <w:r w:rsidR="00B35DD3" w:rsidRPr="00CE0472">
        <w:rPr>
          <w:spacing w:val="-3"/>
          <w:sz w:val="24"/>
          <w:szCs w:val="24"/>
          <w:lang w:val="en-GB"/>
        </w:rPr>
        <w:t xml:space="preserve"> </w:t>
      </w:r>
      <w:r w:rsidR="002C443A" w:rsidRPr="00CE0472">
        <w:rPr>
          <w:spacing w:val="-3"/>
          <w:sz w:val="24"/>
          <w:szCs w:val="24"/>
          <w:lang w:val="en-GB"/>
        </w:rPr>
        <w:t>to:</w:t>
      </w:r>
    </w:p>
    <w:p w14:paraId="6BA46FFC" w14:textId="77777777" w:rsidR="002C443A" w:rsidRPr="00AB1CAF" w:rsidRDefault="002C443A" w:rsidP="00B77EAF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jc w:val="both"/>
        <w:rPr>
          <w:spacing w:val="-3"/>
          <w:sz w:val="24"/>
          <w:szCs w:val="24"/>
          <w:lang w:val="en-GB"/>
        </w:rPr>
      </w:pPr>
    </w:p>
    <w:p w14:paraId="5B27D70A" w14:textId="77777777" w:rsidR="002C443A" w:rsidRPr="00AB1CAF" w:rsidRDefault="002C443A" w:rsidP="002C443A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ind w:left="600" w:hanging="600"/>
        <w:jc w:val="both"/>
        <w:rPr>
          <w:color w:val="000000" w:themeColor="text1"/>
          <w:spacing w:val="-3"/>
          <w:sz w:val="24"/>
          <w:szCs w:val="24"/>
          <w:lang w:val="en-GB"/>
        </w:rPr>
      </w:pPr>
      <w:r w:rsidRPr="00AB1CAF">
        <w:rPr>
          <w:spacing w:val="-3"/>
          <w:sz w:val="24"/>
          <w:szCs w:val="24"/>
          <w:lang w:val="en-GB"/>
        </w:rPr>
        <w:tab/>
      </w:r>
      <w:r w:rsidR="00011FBA" w:rsidRPr="00AB1CAF">
        <w:rPr>
          <w:spacing w:val="-3"/>
          <w:sz w:val="24"/>
          <w:szCs w:val="24"/>
          <w:lang w:val="en-GB"/>
        </w:rPr>
        <w:t xml:space="preserve">Carbon Pricing Appeals </w:t>
      </w:r>
      <w:r w:rsidR="0006227B" w:rsidRPr="00AB1CAF">
        <w:rPr>
          <w:color w:val="000000" w:themeColor="text1"/>
          <w:spacing w:val="-3"/>
          <w:sz w:val="24"/>
          <w:szCs w:val="24"/>
          <w:lang w:val="en-GB"/>
        </w:rPr>
        <w:t>Secretary</w:t>
      </w:r>
    </w:p>
    <w:p w14:paraId="22141B6D" w14:textId="77777777" w:rsidR="002C443A" w:rsidRPr="00AB1CAF" w:rsidRDefault="002C443A" w:rsidP="002C443A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ind w:left="600" w:hanging="600"/>
        <w:jc w:val="both"/>
        <w:rPr>
          <w:color w:val="000000" w:themeColor="text1"/>
          <w:spacing w:val="-3"/>
          <w:sz w:val="24"/>
          <w:szCs w:val="24"/>
          <w:lang w:val="en-GB"/>
        </w:rPr>
      </w:pPr>
      <w:r w:rsidRPr="00AB1CAF">
        <w:rPr>
          <w:color w:val="000000" w:themeColor="text1"/>
          <w:spacing w:val="-3"/>
          <w:sz w:val="24"/>
          <w:szCs w:val="24"/>
          <w:lang w:val="en-GB"/>
        </w:rPr>
        <w:tab/>
      </w:r>
      <w:r w:rsidR="00011FBA" w:rsidRPr="00AB1CAF">
        <w:rPr>
          <w:color w:val="000000" w:themeColor="text1"/>
          <w:spacing w:val="-3"/>
          <w:sz w:val="24"/>
          <w:szCs w:val="24"/>
          <w:lang w:val="en-GB"/>
        </w:rPr>
        <w:t>40 Scotts Road</w:t>
      </w:r>
      <w:r w:rsidR="005A3897" w:rsidRPr="00AB1CAF">
        <w:rPr>
          <w:color w:val="000000" w:themeColor="text1"/>
          <w:spacing w:val="-3"/>
          <w:sz w:val="24"/>
          <w:szCs w:val="24"/>
          <w:lang w:val="en-GB"/>
        </w:rPr>
        <w:t>, #</w:t>
      </w:r>
      <w:r w:rsidR="00011FBA" w:rsidRPr="00AB1CAF">
        <w:rPr>
          <w:color w:val="000000" w:themeColor="text1"/>
          <w:spacing w:val="-3"/>
          <w:sz w:val="24"/>
          <w:szCs w:val="24"/>
          <w:lang w:val="en-GB"/>
        </w:rPr>
        <w:t>23</w:t>
      </w:r>
      <w:r w:rsidRPr="00AB1CAF">
        <w:rPr>
          <w:color w:val="000000" w:themeColor="text1"/>
          <w:spacing w:val="-3"/>
          <w:sz w:val="24"/>
          <w:szCs w:val="24"/>
          <w:lang w:val="en-GB"/>
        </w:rPr>
        <w:t>-01</w:t>
      </w:r>
    </w:p>
    <w:p w14:paraId="4E0DA7C6" w14:textId="4C1E0531" w:rsidR="002C443A" w:rsidRPr="00AB1CAF" w:rsidRDefault="002C443A" w:rsidP="002C443A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ind w:left="600" w:hanging="600"/>
        <w:jc w:val="both"/>
        <w:rPr>
          <w:color w:val="000000" w:themeColor="text1"/>
          <w:spacing w:val="-3"/>
          <w:sz w:val="24"/>
          <w:szCs w:val="24"/>
          <w:lang w:val="en-GB"/>
        </w:rPr>
      </w:pPr>
      <w:r w:rsidRPr="00AB1CAF">
        <w:rPr>
          <w:color w:val="000000" w:themeColor="text1"/>
          <w:spacing w:val="-3"/>
          <w:sz w:val="24"/>
          <w:szCs w:val="24"/>
          <w:lang w:val="en-GB"/>
        </w:rPr>
        <w:tab/>
      </w:r>
      <w:r w:rsidR="00011FBA" w:rsidRPr="00AB1CAF">
        <w:rPr>
          <w:color w:val="000000" w:themeColor="text1"/>
          <w:spacing w:val="-3"/>
          <w:sz w:val="24"/>
          <w:szCs w:val="24"/>
          <w:lang w:val="en-GB"/>
        </w:rPr>
        <w:t>Environment Building</w:t>
      </w:r>
    </w:p>
    <w:p w14:paraId="6E6DBDE4" w14:textId="77777777" w:rsidR="002C443A" w:rsidRPr="00AB1CAF" w:rsidRDefault="002C443A" w:rsidP="002C443A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ind w:left="600" w:hanging="600"/>
        <w:jc w:val="both"/>
        <w:rPr>
          <w:spacing w:val="-3"/>
          <w:sz w:val="24"/>
          <w:szCs w:val="24"/>
          <w:lang w:val="en-GB"/>
        </w:rPr>
      </w:pPr>
      <w:r w:rsidRPr="00AB1CAF">
        <w:rPr>
          <w:color w:val="000000" w:themeColor="text1"/>
          <w:spacing w:val="-3"/>
          <w:sz w:val="24"/>
          <w:szCs w:val="24"/>
          <w:lang w:val="en-GB"/>
        </w:rPr>
        <w:tab/>
      </w:r>
      <w:r w:rsidR="005A3897" w:rsidRPr="00AB1CAF">
        <w:rPr>
          <w:color w:val="000000" w:themeColor="text1"/>
          <w:spacing w:val="-3"/>
          <w:sz w:val="24"/>
          <w:szCs w:val="24"/>
          <w:lang w:val="en-GB"/>
        </w:rPr>
        <w:t xml:space="preserve">Singapore </w:t>
      </w:r>
      <w:r w:rsidR="00011FBA" w:rsidRPr="00AB1CAF">
        <w:rPr>
          <w:color w:val="000000" w:themeColor="text1"/>
          <w:spacing w:val="-3"/>
          <w:sz w:val="24"/>
          <w:szCs w:val="24"/>
          <w:lang w:val="en-GB"/>
        </w:rPr>
        <w:t>228231</w:t>
      </w:r>
    </w:p>
    <w:p w14:paraId="45C0D35F" w14:textId="77777777" w:rsidR="002C443A" w:rsidRPr="00AB1CAF" w:rsidRDefault="002C443A" w:rsidP="00085364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jc w:val="both"/>
        <w:rPr>
          <w:spacing w:val="-3"/>
          <w:sz w:val="24"/>
          <w:szCs w:val="24"/>
          <w:lang w:val="en-GB"/>
        </w:rPr>
      </w:pPr>
    </w:p>
    <w:p w14:paraId="4CE5B7C8" w14:textId="76C5AE6D" w:rsidR="00A737FD" w:rsidRPr="00AB1CAF" w:rsidRDefault="002C443A" w:rsidP="002C443A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ind w:left="600" w:hanging="600"/>
        <w:jc w:val="both"/>
        <w:rPr>
          <w:color w:val="000000" w:themeColor="text1"/>
          <w:spacing w:val="-3"/>
          <w:sz w:val="24"/>
          <w:szCs w:val="24"/>
          <w:lang w:val="en-GB"/>
        </w:rPr>
      </w:pPr>
      <w:r w:rsidRPr="00AB1CAF">
        <w:rPr>
          <w:spacing w:val="-3"/>
          <w:sz w:val="24"/>
          <w:szCs w:val="24"/>
          <w:lang w:val="en-GB"/>
        </w:rPr>
        <w:tab/>
      </w:r>
      <w:r w:rsidR="00681625" w:rsidRPr="00AB1CAF">
        <w:rPr>
          <w:color w:val="000000" w:themeColor="text1"/>
          <w:sz w:val="24"/>
          <w:szCs w:val="24"/>
        </w:rPr>
        <w:t xml:space="preserve">and email a </w:t>
      </w:r>
      <w:r w:rsidR="00FF35B7" w:rsidRPr="00AB1CAF">
        <w:rPr>
          <w:color w:val="000000" w:themeColor="text1"/>
          <w:sz w:val="24"/>
          <w:szCs w:val="24"/>
        </w:rPr>
        <w:t xml:space="preserve">scanned </w:t>
      </w:r>
      <w:r w:rsidR="00681625" w:rsidRPr="00AB1CAF">
        <w:rPr>
          <w:color w:val="000000" w:themeColor="text1"/>
          <w:sz w:val="24"/>
          <w:szCs w:val="24"/>
        </w:rPr>
        <w:t xml:space="preserve">copy of the </w:t>
      </w:r>
      <w:r w:rsidR="004D67BA" w:rsidRPr="00AB1CAF">
        <w:rPr>
          <w:color w:val="000000" w:themeColor="text1"/>
          <w:sz w:val="24"/>
          <w:szCs w:val="24"/>
        </w:rPr>
        <w:t xml:space="preserve">signed </w:t>
      </w:r>
      <w:r w:rsidR="000F7024" w:rsidRPr="00AB1CAF">
        <w:rPr>
          <w:color w:val="000000" w:themeColor="text1"/>
          <w:sz w:val="24"/>
          <w:szCs w:val="24"/>
        </w:rPr>
        <w:t xml:space="preserve">notice </w:t>
      </w:r>
      <w:r w:rsidR="000F7024" w:rsidRPr="00AB1CAF">
        <w:rPr>
          <w:color w:val="000000" w:themeColor="text1"/>
          <w:spacing w:val="-3"/>
          <w:sz w:val="24"/>
          <w:szCs w:val="24"/>
          <w:lang w:val="en-GB"/>
        </w:rPr>
        <w:t>to</w:t>
      </w:r>
      <w:r w:rsidR="00011FBA" w:rsidRPr="00AB1CAF">
        <w:rPr>
          <w:color w:val="000000" w:themeColor="text1"/>
          <w:spacing w:val="-3"/>
          <w:sz w:val="24"/>
          <w:szCs w:val="24"/>
          <w:lang w:val="en-GB"/>
        </w:rPr>
        <w:t xml:space="preserve"> </w:t>
      </w:r>
      <w:hyperlink r:id="rId8" w:history="1">
        <w:r w:rsidR="007B3742" w:rsidRPr="001645CC">
          <w:rPr>
            <w:rStyle w:val="Hyperlink"/>
            <w:spacing w:val="-3"/>
            <w:sz w:val="24"/>
            <w:szCs w:val="24"/>
            <w:lang w:val="en-GB"/>
          </w:rPr>
          <w:t>CPA@mewr.gov.sg</w:t>
        </w:r>
      </w:hyperlink>
      <w:r w:rsidR="00B21CFF" w:rsidRPr="00AB1CAF">
        <w:rPr>
          <w:color w:val="000000" w:themeColor="text1"/>
          <w:spacing w:val="-3"/>
          <w:sz w:val="24"/>
          <w:szCs w:val="24"/>
          <w:lang w:val="en-GB"/>
        </w:rPr>
        <w:t>.</w:t>
      </w:r>
    </w:p>
    <w:p w14:paraId="23C85909" w14:textId="77777777" w:rsidR="00570AD2" w:rsidRPr="00AB1CAF" w:rsidRDefault="00570AD2" w:rsidP="002C443A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jc w:val="both"/>
        <w:rPr>
          <w:color w:val="000000" w:themeColor="text1"/>
          <w:spacing w:val="-3"/>
          <w:sz w:val="24"/>
          <w:szCs w:val="24"/>
          <w:lang w:val="en-GB"/>
        </w:rPr>
      </w:pPr>
    </w:p>
    <w:p w14:paraId="3FC798DE" w14:textId="21B7CAC0" w:rsidR="00CE0472" w:rsidRDefault="00C47802" w:rsidP="00CE0472">
      <w:pPr>
        <w:pStyle w:val="ScheduleSectionText1"/>
        <w:numPr>
          <w:ilvl w:val="0"/>
          <w:numId w:val="9"/>
        </w:numPr>
        <w:spacing w:before="0"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CE0472" w:rsidRPr="00AB1CAF">
        <w:rPr>
          <w:sz w:val="24"/>
          <w:szCs w:val="24"/>
          <w:lang w:val="en-GB"/>
        </w:rPr>
        <w:t xml:space="preserve">t the hearing of the appeal, you will not be allowed to rely on any contentions or facts other than those set out in the </w:t>
      </w:r>
      <w:r w:rsidR="00CE0472" w:rsidRPr="00AB1CAF">
        <w:rPr>
          <w:sz w:val="24"/>
          <w:szCs w:val="24"/>
          <w:lang w:val="en-SG"/>
        </w:rPr>
        <w:t>Notice of Appeal</w:t>
      </w:r>
      <w:r w:rsidR="00CE0472" w:rsidRPr="00AB1CAF">
        <w:rPr>
          <w:sz w:val="24"/>
          <w:szCs w:val="24"/>
          <w:lang w:val="en-GB"/>
        </w:rPr>
        <w:t>, unless permission is granted by the appeal authority.</w:t>
      </w:r>
    </w:p>
    <w:p w14:paraId="62025B9D" w14:textId="77777777" w:rsidR="00CE0472" w:rsidRPr="00AB1CAF" w:rsidRDefault="00CE0472" w:rsidP="00CE0472">
      <w:pPr>
        <w:pStyle w:val="ScheduleSectionText1"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346035A9" w14:textId="77777777" w:rsidR="00CE0472" w:rsidRDefault="00CE0472" w:rsidP="00CE0472">
      <w:pPr>
        <w:pStyle w:val="ScheduleSectionText1"/>
        <w:numPr>
          <w:ilvl w:val="0"/>
          <w:numId w:val="9"/>
        </w:numPr>
        <w:spacing w:before="0" w:line="360" w:lineRule="auto"/>
        <w:contextualSpacing/>
        <w:rPr>
          <w:sz w:val="24"/>
          <w:szCs w:val="24"/>
        </w:rPr>
      </w:pPr>
      <w:r w:rsidRPr="00AB1CAF">
        <w:rPr>
          <w:sz w:val="24"/>
          <w:szCs w:val="24"/>
        </w:rPr>
        <w:t>Separate forms must be used for appeals against each notice from the Agency.</w:t>
      </w:r>
    </w:p>
    <w:p w14:paraId="5D5FBD79" w14:textId="77777777" w:rsidR="00CE0472" w:rsidRDefault="00CE0472" w:rsidP="00CE0472">
      <w:pPr>
        <w:pStyle w:val="ListParagraph"/>
        <w:rPr>
          <w:sz w:val="24"/>
          <w:szCs w:val="24"/>
        </w:rPr>
      </w:pPr>
    </w:p>
    <w:p w14:paraId="28DE5B1F" w14:textId="5F53FEBB" w:rsidR="00CE0472" w:rsidRPr="00CE0472" w:rsidRDefault="00CE0472" w:rsidP="00CE0472">
      <w:pPr>
        <w:pStyle w:val="ScheduleSectionText1"/>
        <w:numPr>
          <w:ilvl w:val="0"/>
          <w:numId w:val="9"/>
        </w:numPr>
        <w:spacing w:before="0" w:line="360" w:lineRule="auto"/>
        <w:contextualSpacing/>
        <w:rPr>
          <w:sz w:val="24"/>
          <w:szCs w:val="24"/>
        </w:rPr>
      </w:pPr>
      <w:r w:rsidRPr="00CE0472">
        <w:rPr>
          <w:sz w:val="24"/>
          <w:szCs w:val="24"/>
        </w:rPr>
        <w:t>You will be notified by the Secretary on the next steps.</w:t>
      </w:r>
    </w:p>
    <w:p w14:paraId="755A7393" w14:textId="77777777" w:rsidR="00CE0472" w:rsidRPr="00AB1CAF" w:rsidRDefault="00CE0472" w:rsidP="00CE0472">
      <w:pPr>
        <w:pStyle w:val="ScheduleSectionText1"/>
        <w:spacing w:before="0" w:line="360" w:lineRule="auto"/>
        <w:ind w:firstLine="0"/>
        <w:contextualSpacing/>
        <w:rPr>
          <w:color w:val="FF0000"/>
          <w:sz w:val="24"/>
          <w:szCs w:val="24"/>
        </w:rPr>
      </w:pPr>
    </w:p>
    <w:p w14:paraId="2A10BAE6" w14:textId="1D4A8140" w:rsidR="00CE0472" w:rsidRPr="00AB1CAF" w:rsidRDefault="00CE0472" w:rsidP="004805DA">
      <w:pPr>
        <w:pStyle w:val="ScheduleSectionText1N"/>
        <w:spacing w:before="0" w:line="360" w:lineRule="auto"/>
        <w:contextualSpacing/>
        <w:jc w:val="center"/>
        <w:rPr>
          <w:b/>
          <w:sz w:val="24"/>
          <w:szCs w:val="24"/>
        </w:rPr>
      </w:pPr>
      <w:r w:rsidRPr="00AB1CAF">
        <w:rPr>
          <w:b/>
          <w:sz w:val="24"/>
          <w:szCs w:val="24"/>
        </w:rPr>
        <w:t xml:space="preserve">For more information on the appeal procedures under the Carbon Pricing Act, </w:t>
      </w:r>
      <w:r w:rsidR="00C47802">
        <w:rPr>
          <w:b/>
          <w:sz w:val="24"/>
          <w:szCs w:val="24"/>
        </w:rPr>
        <w:t xml:space="preserve">please visit </w:t>
      </w:r>
      <w:hyperlink r:id="rId9" w:history="1">
        <w:r w:rsidRPr="001A1CFA">
          <w:rPr>
            <w:rStyle w:val="Hyperlink"/>
            <w:b/>
            <w:sz w:val="24"/>
            <w:szCs w:val="24"/>
            <w:highlight w:val="yellow"/>
            <w:lang w:eastAsia="en-US"/>
          </w:rPr>
          <w:t>http://www.TBC.com</w:t>
        </w:r>
      </w:hyperlink>
    </w:p>
    <w:p w14:paraId="7D37A3CF" w14:textId="29BB6C0E" w:rsidR="00CE0472" w:rsidRPr="00085364" w:rsidRDefault="00CE0472" w:rsidP="002C443A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jc w:val="both"/>
        <w:rPr>
          <w:spacing w:val="-3"/>
          <w:sz w:val="24"/>
          <w:szCs w:val="24"/>
        </w:rPr>
      </w:pPr>
    </w:p>
    <w:p w14:paraId="0F90F6EA" w14:textId="650F1AE5" w:rsidR="003F3F0B" w:rsidRPr="00AB1CAF" w:rsidRDefault="00570AD2" w:rsidP="00C737B6">
      <w:pPr>
        <w:tabs>
          <w:tab w:val="left" w:pos="0"/>
          <w:tab w:val="left" w:pos="600"/>
          <w:tab w:val="left" w:pos="1320"/>
          <w:tab w:val="left" w:pos="2040"/>
          <w:tab w:val="left" w:pos="2760"/>
          <w:tab w:val="left" w:pos="3480"/>
          <w:tab w:val="left" w:pos="3600"/>
        </w:tabs>
        <w:suppressAutoHyphens/>
        <w:spacing w:line="360" w:lineRule="auto"/>
        <w:jc w:val="center"/>
        <w:rPr>
          <w:sz w:val="24"/>
          <w:szCs w:val="24"/>
        </w:rPr>
      </w:pPr>
      <w:r w:rsidRPr="00AB1CAF">
        <w:rPr>
          <w:spacing w:val="-3"/>
          <w:sz w:val="24"/>
          <w:szCs w:val="24"/>
          <w:lang w:val="en-GB"/>
        </w:rPr>
        <w:t>This page is not part of the notice of appeal.</w:t>
      </w:r>
    </w:p>
    <w:p w14:paraId="475D3537" w14:textId="60F649B2" w:rsidR="003F3F0B" w:rsidRPr="00AB1CAF" w:rsidRDefault="00D207B4" w:rsidP="00732CE3">
      <w:pPr>
        <w:pStyle w:val="ScheduleDivisionHeading1"/>
        <w:spacing w:before="0" w:after="0"/>
        <w:rPr>
          <w:sz w:val="24"/>
          <w:szCs w:val="24"/>
        </w:rPr>
      </w:pPr>
      <w:r w:rsidRPr="00AB1CAF">
        <w:rPr>
          <w:sz w:val="24"/>
          <w:szCs w:val="24"/>
        </w:rPr>
        <w:lastRenderedPageBreak/>
        <w:t>CARBON PRICING</w:t>
      </w:r>
      <w:r w:rsidR="003F3F0B" w:rsidRPr="00AB1CAF">
        <w:rPr>
          <w:sz w:val="24"/>
          <w:szCs w:val="24"/>
        </w:rPr>
        <w:t xml:space="preserve"> ACT</w:t>
      </w:r>
      <w:r w:rsidR="003F3F0B" w:rsidRPr="00AB1CAF">
        <w:rPr>
          <w:sz w:val="24"/>
          <w:szCs w:val="24"/>
        </w:rPr>
        <w:br/>
        <w:t>(</w:t>
      </w:r>
      <w:r w:rsidR="00CA626E">
        <w:rPr>
          <w:sz w:val="24"/>
          <w:szCs w:val="24"/>
        </w:rPr>
        <w:t>ACT</w:t>
      </w:r>
      <w:r w:rsidRPr="00AB1CAF">
        <w:rPr>
          <w:sz w:val="24"/>
          <w:szCs w:val="24"/>
        </w:rPr>
        <w:t xml:space="preserve"> </w:t>
      </w:r>
      <w:r w:rsidR="00C10100" w:rsidRPr="00AB1CAF">
        <w:rPr>
          <w:sz w:val="24"/>
          <w:szCs w:val="24"/>
        </w:rPr>
        <w:t>2</w:t>
      </w:r>
      <w:r w:rsidR="00C10100">
        <w:rPr>
          <w:sz w:val="24"/>
          <w:szCs w:val="24"/>
        </w:rPr>
        <w:t>3</w:t>
      </w:r>
      <w:r w:rsidR="00C10100" w:rsidRPr="00AB1CAF">
        <w:rPr>
          <w:sz w:val="24"/>
          <w:szCs w:val="24"/>
        </w:rPr>
        <w:t xml:space="preserve"> </w:t>
      </w:r>
      <w:r w:rsidRPr="00AB1CAF">
        <w:rPr>
          <w:sz w:val="24"/>
          <w:szCs w:val="24"/>
        </w:rPr>
        <w:t>of 2018</w:t>
      </w:r>
      <w:r w:rsidR="003F3F0B" w:rsidRPr="00AB1CAF">
        <w:rPr>
          <w:sz w:val="24"/>
          <w:szCs w:val="24"/>
        </w:rPr>
        <w:t>)</w:t>
      </w:r>
      <w:r w:rsidR="003F3F0B" w:rsidRPr="00AB1CAF">
        <w:rPr>
          <w:sz w:val="24"/>
          <w:szCs w:val="24"/>
        </w:rPr>
        <w:br/>
      </w:r>
    </w:p>
    <w:p w14:paraId="5DCF6063" w14:textId="341C2DF5" w:rsidR="003F3F0B" w:rsidRPr="00AB1CAF" w:rsidRDefault="003F3F0B" w:rsidP="00732CE3">
      <w:pPr>
        <w:pStyle w:val="ScheduleDivisionHeading1"/>
        <w:spacing w:before="0" w:after="0"/>
        <w:rPr>
          <w:sz w:val="24"/>
          <w:szCs w:val="24"/>
        </w:rPr>
      </w:pPr>
      <w:r w:rsidRPr="00AB1CAF">
        <w:rPr>
          <w:sz w:val="24"/>
          <w:szCs w:val="24"/>
        </w:rPr>
        <w:t xml:space="preserve">NOTICE OF APPEAL UNDER SECTION </w:t>
      </w:r>
      <w:r w:rsidR="00D207B4" w:rsidRPr="00AB1CAF">
        <w:rPr>
          <w:sz w:val="24"/>
          <w:szCs w:val="24"/>
        </w:rPr>
        <w:t>34</w:t>
      </w:r>
      <w:r w:rsidR="00477DE2">
        <w:rPr>
          <w:sz w:val="24"/>
          <w:szCs w:val="24"/>
        </w:rPr>
        <w:t>(1)</w:t>
      </w:r>
    </w:p>
    <w:p w14:paraId="77B194E5" w14:textId="0A12F74D" w:rsidR="00D207B4" w:rsidRPr="00AB1CAF" w:rsidRDefault="00D207B4" w:rsidP="00732CE3">
      <w:pPr>
        <w:jc w:val="center"/>
        <w:rPr>
          <w:sz w:val="24"/>
          <w:szCs w:val="24"/>
        </w:rPr>
      </w:pPr>
    </w:p>
    <w:p w14:paraId="02CFAC56" w14:textId="77777777" w:rsidR="00D207B4" w:rsidRPr="00AB1CAF" w:rsidRDefault="00D207B4" w:rsidP="002C443A">
      <w:pPr>
        <w:spacing w:line="360" w:lineRule="auto"/>
        <w:jc w:val="center"/>
        <w:rPr>
          <w:b/>
          <w:sz w:val="24"/>
          <w:szCs w:val="24"/>
        </w:rPr>
      </w:pPr>
    </w:p>
    <w:p w14:paraId="7413083A" w14:textId="0BFCDEAE" w:rsidR="00D207B4" w:rsidRPr="00C505DD" w:rsidRDefault="00D207B4" w:rsidP="00C505DD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C505DD">
        <w:rPr>
          <w:sz w:val="24"/>
          <w:szCs w:val="24"/>
          <w:u w:val="single"/>
        </w:rPr>
        <w:t>(</w:t>
      </w:r>
      <w:r w:rsidRPr="00C505DD">
        <w:rPr>
          <w:i/>
          <w:sz w:val="24"/>
          <w:szCs w:val="24"/>
          <w:u w:val="single"/>
        </w:rPr>
        <w:t>Name)</w:t>
      </w:r>
      <w:r w:rsidRPr="00C505DD">
        <w:rPr>
          <w:i/>
          <w:sz w:val="24"/>
          <w:szCs w:val="24"/>
          <w:u w:val="single"/>
        </w:rPr>
        <w:tab/>
      </w:r>
      <w:r w:rsidR="0051662E" w:rsidRPr="00C505DD">
        <w:rPr>
          <w:i/>
          <w:sz w:val="24"/>
          <w:szCs w:val="24"/>
          <w:u w:val="single"/>
        </w:rPr>
        <w:tab/>
      </w:r>
      <w:r w:rsidRPr="00C505DD">
        <w:rPr>
          <w:i/>
          <w:sz w:val="24"/>
          <w:szCs w:val="24"/>
          <w:u w:val="single"/>
        </w:rPr>
        <w:tab/>
      </w:r>
      <w:r w:rsidR="000740A2" w:rsidRPr="00C505DD">
        <w:rPr>
          <w:sz w:val="24"/>
          <w:szCs w:val="24"/>
        </w:rPr>
        <w:t xml:space="preserve"> </w:t>
      </w:r>
      <w:r w:rsidRPr="00C505DD">
        <w:rPr>
          <w:sz w:val="24"/>
          <w:szCs w:val="24"/>
        </w:rPr>
        <w:t xml:space="preserve">of </w:t>
      </w:r>
      <w:r w:rsidRPr="00C505DD">
        <w:rPr>
          <w:i/>
          <w:sz w:val="24"/>
          <w:szCs w:val="24"/>
          <w:u w:val="single"/>
        </w:rPr>
        <w:t xml:space="preserve">(Address) </w:t>
      </w:r>
      <w:r w:rsidRPr="00C505DD">
        <w:rPr>
          <w:i/>
          <w:sz w:val="24"/>
          <w:szCs w:val="24"/>
          <w:u w:val="single"/>
        </w:rPr>
        <w:tab/>
      </w:r>
      <w:r w:rsidRPr="00C505DD">
        <w:rPr>
          <w:i/>
          <w:sz w:val="24"/>
          <w:szCs w:val="24"/>
          <w:u w:val="single"/>
        </w:rPr>
        <w:tab/>
      </w:r>
      <w:r w:rsidR="000740A2" w:rsidRPr="00C505DD">
        <w:rPr>
          <w:i/>
          <w:sz w:val="24"/>
          <w:szCs w:val="24"/>
          <w:u w:val="single"/>
        </w:rPr>
        <w:tab/>
      </w:r>
      <w:r w:rsidR="000740A2" w:rsidRPr="00C505DD">
        <w:rPr>
          <w:i/>
          <w:sz w:val="24"/>
          <w:szCs w:val="24"/>
          <w:u w:val="single"/>
        </w:rPr>
        <w:tab/>
      </w:r>
      <w:r w:rsidRPr="00C505DD">
        <w:rPr>
          <w:i/>
          <w:sz w:val="24"/>
          <w:szCs w:val="24"/>
          <w:u w:val="single"/>
        </w:rPr>
        <w:tab/>
      </w:r>
      <w:r w:rsidR="000740A2" w:rsidRPr="00C505DD">
        <w:rPr>
          <w:sz w:val="24"/>
          <w:szCs w:val="24"/>
        </w:rPr>
        <w:t xml:space="preserve"> </w:t>
      </w:r>
      <w:r w:rsidRPr="00C505DD">
        <w:rPr>
          <w:sz w:val="24"/>
          <w:szCs w:val="24"/>
        </w:rPr>
        <w:t xml:space="preserve">upon whom </w:t>
      </w:r>
      <w:r w:rsidR="008244C0">
        <w:rPr>
          <w:sz w:val="24"/>
          <w:szCs w:val="24"/>
        </w:rPr>
        <w:t xml:space="preserve">a </w:t>
      </w:r>
      <w:r w:rsidR="00E319DE">
        <w:rPr>
          <w:sz w:val="24"/>
          <w:szCs w:val="24"/>
        </w:rPr>
        <w:t>decision of</w:t>
      </w:r>
      <w:r w:rsidR="008244C0">
        <w:rPr>
          <w:sz w:val="24"/>
          <w:szCs w:val="24"/>
        </w:rPr>
        <w:t xml:space="preserve"> the National Environment Agency </w:t>
      </w:r>
      <w:r w:rsidRPr="00C505DD">
        <w:rPr>
          <w:sz w:val="24"/>
          <w:szCs w:val="24"/>
        </w:rPr>
        <w:t>dated</w:t>
      </w:r>
      <w:r w:rsidR="000740A2" w:rsidRPr="00C505DD">
        <w:rPr>
          <w:sz w:val="24"/>
          <w:szCs w:val="24"/>
        </w:rPr>
        <w:t xml:space="preserve"> </w:t>
      </w:r>
      <w:r w:rsidR="000740A2" w:rsidRPr="00C505DD">
        <w:rPr>
          <w:i/>
          <w:sz w:val="24"/>
          <w:szCs w:val="24"/>
          <w:u w:val="single"/>
        </w:rPr>
        <w:t>(Date)</w:t>
      </w:r>
      <w:r w:rsidR="0010770B" w:rsidRPr="0010770B">
        <w:rPr>
          <w:sz w:val="24"/>
          <w:szCs w:val="24"/>
          <w:u w:val="single"/>
        </w:rPr>
        <w:t xml:space="preserve"> </w:t>
      </w:r>
      <w:r w:rsidR="0010770B" w:rsidRPr="00C505DD">
        <w:rPr>
          <w:sz w:val="24"/>
          <w:szCs w:val="24"/>
          <w:u w:val="single"/>
        </w:rPr>
        <w:tab/>
      </w:r>
      <w:r w:rsidR="0010770B" w:rsidRPr="00C505DD">
        <w:rPr>
          <w:sz w:val="24"/>
          <w:szCs w:val="24"/>
          <w:u w:val="single"/>
        </w:rPr>
        <w:tab/>
      </w:r>
      <w:r w:rsidR="000740A2" w:rsidRPr="00C505DD">
        <w:rPr>
          <w:sz w:val="24"/>
          <w:szCs w:val="24"/>
        </w:rPr>
        <w:t xml:space="preserve"> </w:t>
      </w:r>
      <w:r w:rsidRPr="00C505DD">
        <w:rPr>
          <w:sz w:val="24"/>
          <w:szCs w:val="24"/>
        </w:rPr>
        <w:t xml:space="preserve">was served on </w:t>
      </w:r>
      <w:r w:rsidR="000740A2" w:rsidRPr="00C505DD">
        <w:rPr>
          <w:i/>
          <w:sz w:val="24"/>
          <w:szCs w:val="24"/>
          <w:u w:val="single"/>
        </w:rPr>
        <w:t>(Date)</w:t>
      </w:r>
      <w:r w:rsidR="0051662E" w:rsidRPr="00C505DD">
        <w:rPr>
          <w:sz w:val="24"/>
          <w:szCs w:val="24"/>
          <w:u w:val="single"/>
        </w:rPr>
        <w:tab/>
      </w:r>
      <w:r w:rsidR="000740A2" w:rsidRPr="00C505DD">
        <w:rPr>
          <w:sz w:val="24"/>
          <w:szCs w:val="24"/>
          <w:u w:val="single"/>
        </w:rPr>
        <w:tab/>
      </w:r>
      <w:r w:rsidR="000740A2" w:rsidRPr="00C505DD">
        <w:rPr>
          <w:sz w:val="24"/>
          <w:szCs w:val="24"/>
          <w:u w:val="single"/>
        </w:rPr>
        <w:tab/>
      </w:r>
      <w:r w:rsidRPr="00C505DD">
        <w:rPr>
          <w:sz w:val="24"/>
          <w:szCs w:val="24"/>
        </w:rPr>
        <w:t xml:space="preserve"> hereby gives notice of appeal to the </w:t>
      </w:r>
      <w:ins w:id="0" w:author="Faith LAI (MEWR)" w:date="2020-08-11T14:25:00Z">
        <w:r w:rsidR="004C5E45" w:rsidRPr="004C5E45">
          <w:rPr>
            <w:sz w:val="24"/>
            <w:szCs w:val="24"/>
          </w:rPr>
          <w:t>Minister for Sustainability and the Environment</w:t>
        </w:r>
        <w:r w:rsidR="004C5E45" w:rsidRPr="004C5E45">
          <w:rPr>
            <w:sz w:val="24"/>
            <w:szCs w:val="24"/>
          </w:rPr>
          <w:t xml:space="preserve"> </w:t>
        </w:r>
      </w:ins>
      <w:del w:id="1" w:author="Faith LAI (MEWR)" w:date="2020-08-11T14:25:00Z">
        <w:r w:rsidRPr="004C5E45" w:rsidDel="004C5E45">
          <w:rPr>
            <w:sz w:val="24"/>
            <w:szCs w:val="24"/>
          </w:rPr>
          <w:delText>Minister</w:delText>
        </w:r>
        <w:r w:rsidRPr="00C505DD" w:rsidDel="004C5E45">
          <w:rPr>
            <w:sz w:val="24"/>
            <w:szCs w:val="24"/>
          </w:rPr>
          <w:delText xml:space="preserve"> for the Environment and Water Resources </w:delText>
        </w:r>
      </w:del>
      <w:r w:rsidR="0010770B" w:rsidRPr="00C505DD">
        <w:rPr>
          <w:sz w:val="24"/>
          <w:szCs w:val="24"/>
        </w:rPr>
        <w:t xml:space="preserve">under Section 34(1) </w:t>
      </w:r>
      <w:r w:rsidR="0010770B" w:rsidRPr="00C505DD">
        <w:rPr>
          <w:i/>
          <w:sz w:val="24"/>
          <w:szCs w:val="24"/>
          <w:u w:val="single"/>
        </w:rPr>
        <w:t xml:space="preserve">(Delete as appropriate) </w:t>
      </w:r>
      <w:r w:rsidR="0010770B" w:rsidRPr="00C505DD">
        <w:rPr>
          <w:sz w:val="24"/>
          <w:szCs w:val="24"/>
          <w:u w:val="single"/>
        </w:rPr>
        <w:t>a / b / c / d</w:t>
      </w:r>
      <w:r w:rsidR="0010770B" w:rsidRPr="00C505DD">
        <w:rPr>
          <w:sz w:val="24"/>
          <w:szCs w:val="24"/>
        </w:rPr>
        <w:t xml:space="preserve"> </w:t>
      </w:r>
      <w:r w:rsidRPr="00C505DD">
        <w:rPr>
          <w:sz w:val="24"/>
          <w:szCs w:val="24"/>
        </w:rPr>
        <w:t>for a revision of</w:t>
      </w:r>
      <w:r w:rsidR="00477DE2" w:rsidRPr="00C505DD">
        <w:rPr>
          <w:sz w:val="24"/>
          <w:szCs w:val="24"/>
        </w:rPr>
        <w:t xml:space="preserve"> </w:t>
      </w:r>
      <w:r w:rsidR="008244C0">
        <w:rPr>
          <w:sz w:val="24"/>
          <w:szCs w:val="24"/>
        </w:rPr>
        <w:t>the aforementioned</w:t>
      </w:r>
      <w:r w:rsidR="00477DE2" w:rsidRPr="00C505DD">
        <w:rPr>
          <w:sz w:val="24"/>
          <w:szCs w:val="24"/>
        </w:rPr>
        <w:t xml:space="preserve"> </w:t>
      </w:r>
      <w:r w:rsidR="00E319DE" w:rsidRPr="00C505DD">
        <w:rPr>
          <w:sz w:val="24"/>
          <w:szCs w:val="24"/>
        </w:rPr>
        <w:t>decision.</w:t>
      </w:r>
    </w:p>
    <w:p w14:paraId="192F80A0" w14:textId="10D268CB" w:rsidR="00D207B4" w:rsidRPr="00AB1CAF" w:rsidRDefault="00D207B4" w:rsidP="002C443A">
      <w:pPr>
        <w:pStyle w:val="ScheduleSectionText1N"/>
        <w:spacing w:before="0" w:line="360" w:lineRule="auto"/>
        <w:rPr>
          <w:sz w:val="24"/>
          <w:szCs w:val="24"/>
          <w:u w:val="single"/>
        </w:rPr>
      </w:pPr>
    </w:p>
    <w:p w14:paraId="730AFA1A" w14:textId="6E559404" w:rsidR="0018736E" w:rsidRPr="00AB1CAF" w:rsidRDefault="00C737B6" w:rsidP="00C505DD">
      <w:pPr>
        <w:pStyle w:val="ScheduleSectionText1N"/>
        <w:numPr>
          <w:ilvl w:val="0"/>
          <w:numId w:val="12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Details of the appellant</w:t>
      </w:r>
      <w:r w:rsidR="0018736E" w:rsidRPr="00AB1CAF">
        <w:rPr>
          <w:sz w:val="24"/>
          <w:szCs w:val="24"/>
        </w:rPr>
        <w:t xml:space="preserve"> are as follows:</w:t>
      </w:r>
    </w:p>
    <w:p w14:paraId="5BF1EB49" w14:textId="77777777" w:rsidR="00F91F2D" w:rsidRPr="00AB1CAF" w:rsidRDefault="0018736E" w:rsidP="002C443A">
      <w:pPr>
        <w:pStyle w:val="ScheduleSectionText1N"/>
        <w:spacing w:before="0" w:line="360" w:lineRule="auto"/>
        <w:rPr>
          <w:sz w:val="24"/>
          <w:szCs w:val="24"/>
        </w:rPr>
      </w:pPr>
      <w:r w:rsidRPr="00AB1CAF">
        <w:rPr>
          <w:sz w:val="24"/>
          <w:szCs w:val="24"/>
        </w:rPr>
        <w:tab/>
      </w:r>
    </w:p>
    <w:p w14:paraId="5CAFAADE" w14:textId="2493FA31" w:rsidR="0018736E" w:rsidRPr="00AB1CAF" w:rsidRDefault="0018736E" w:rsidP="002C443A">
      <w:pPr>
        <w:pStyle w:val="ScheduleSectionText1N"/>
        <w:spacing w:before="0" w:line="360" w:lineRule="auto"/>
        <w:ind w:firstLine="720"/>
        <w:rPr>
          <w:sz w:val="24"/>
          <w:szCs w:val="24"/>
          <w:u w:val="single"/>
        </w:rPr>
      </w:pPr>
      <w:r w:rsidRPr="00AB1CAF">
        <w:rPr>
          <w:sz w:val="24"/>
          <w:szCs w:val="24"/>
        </w:rPr>
        <w:t xml:space="preserve">Registered name of the registered person: </w:t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="0051662E" w:rsidRPr="00AB1CAF">
        <w:rPr>
          <w:sz w:val="24"/>
          <w:szCs w:val="24"/>
          <w:u w:val="single"/>
        </w:rPr>
        <w:tab/>
      </w:r>
      <w:r w:rsidR="0051662E" w:rsidRPr="00AB1CAF">
        <w:rPr>
          <w:sz w:val="24"/>
          <w:szCs w:val="24"/>
          <w:u w:val="single"/>
        </w:rPr>
        <w:tab/>
      </w:r>
      <w:r w:rsidR="0051662E" w:rsidRPr="00AB1CAF">
        <w:rPr>
          <w:sz w:val="24"/>
          <w:szCs w:val="24"/>
          <w:u w:val="single"/>
        </w:rPr>
        <w:tab/>
      </w:r>
    </w:p>
    <w:p w14:paraId="1BA3162F" w14:textId="5D7FD729" w:rsidR="005B2585" w:rsidRDefault="0018736E" w:rsidP="006F6227">
      <w:pPr>
        <w:pStyle w:val="ScheduleSectionText1N"/>
        <w:spacing w:before="0" w:line="360" w:lineRule="auto"/>
        <w:ind w:firstLine="720"/>
        <w:rPr>
          <w:sz w:val="24"/>
          <w:szCs w:val="24"/>
          <w:u w:val="single"/>
        </w:rPr>
      </w:pPr>
      <w:r w:rsidRPr="00AB1CAF">
        <w:rPr>
          <w:sz w:val="24"/>
          <w:szCs w:val="24"/>
        </w:rPr>
        <w:t xml:space="preserve">Unique Entity Number of the registered person: </w:t>
      </w:r>
      <w:r w:rsidR="00C923DE">
        <w:rPr>
          <w:sz w:val="24"/>
          <w:szCs w:val="24"/>
          <w:u w:val="single"/>
        </w:rPr>
        <w:tab/>
      </w:r>
      <w:r w:rsidR="00C923DE">
        <w:rPr>
          <w:sz w:val="24"/>
          <w:szCs w:val="24"/>
          <w:u w:val="single"/>
        </w:rPr>
        <w:tab/>
      </w:r>
      <w:r w:rsidR="00C923DE">
        <w:rPr>
          <w:sz w:val="24"/>
          <w:szCs w:val="24"/>
          <w:u w:val="single"/>
        </w:rPr>
        <w:tab/>
      </w:r>
      <w:r w:rsidR="00C923DE">
        <w:rPr>
          <w:sz w:val="24"/>
          <w:szCs w:val="24"/>
          <w:u w:val="single"/>
        </w:rPr>
        <w:tab/>
      </w:r>
      <w:r w:rsidR="00C923DE">
        <w:rPr>
          <w:sz w:val="24"/>
          <w:szCs w:val="24"/>
          <w:u w:val="single"/>
        </w:rPr>
        <w:tab/>
      </w:r>
      <w:r w:rsidR="00C923DE">
        <w:rPr>
          <w:sz w:val="24"/>
          <w:szCs w:val="24"/>
          <w:u w:val="single"/>
        </w:rPr>
        <w:tab/>
      </w:r>
    </w:p>
    <w:p w14:paraId="71AF1DC4" w14:textId="36220945" w:rsidR="00C923DE" w:rsidRPr="00AB1CAF" w:rsidRDefault="00C923DE" w:rsidP="002C443A">
      <w:pPr>
        <w:pStyle w:val="ScheduleSectionText1N"/>
        <w:spacing w:before="0" w:line="360" w:lineRule="auto"/>
        <w:ind w:firstLine="720"/>
        <w:rPr>
          <w:sz w:val="24"/>
          <w:szCs w:val="24"/>
          <w:u w:val="single"/>
        </w:rPr>
      </w:pPr>
      <w:r w:rsidRPr="00C923DE">
        <w:rPr>
          <w:sz w:val="24"/>
          <w:szCs w:val="24"/>
        </w:rPr>
        <w:t xml:space="preserve">Address of the registered person: </w:t>
      </w:r>
      <w:r w:rsidRPr="00ED6A70">
        <w:rPr>
          <w:sz w:val="24"/>
          <w:szCs w:val="24"/>
        </w:rPr>
        <w:t>_____________________________________________</w:t>
      </w:r>
    </w:p>
    <w:p w14:paraId="5A9B52C0" w14:textId="77777777" w:rsidR="005B2585" w:rsidRDefault="005B2585" w:rsidP="002C443A">
      <w:pPr>
        <w:pStyle w:val="ScheduleSectionText1N"/>
        <w:spacing w:before="0" w:line="360" w:lineRule="auto"/>
        <w:ind w:firstLine="720"/>
        <w:rPr>
          <w:sz w:val="24"/>
          <w:szCs w:val="24"/>
        </w:rPr>
      </w:pPr>
    </w:p>
    <w:p w14:paraId="5D6400F7" w14:textId="03CAB6D9" w:rsidR="005B2585" w:rsidRPr="005B2585" w:rsidRDefault="0018736E" w:rsidP="005B2585">
      <w:pPr>
        <w:pStyle w:val="ScheduleSectionText1N"/>
        <w:spacing w:before="0" w:line="360" w:lineRule="auto"/>
        <w:ind w:firstLine="720"/>
        <w:rPr>
          <w:sz w:val="24"/>
          <w:szCs w:val="24"/>
          <w:u w:val="single"/>
        </w:rPr>
      </w:pPr>
      <w:r w:rsidRPr="00AB1CAF">
        <w:rPr>
          <w:sz w:val="24"/>
          <w:szCs w:val="24"/>
        </w:rPr>
        <w:t xml:space="preserve">Address of the taxable facility concerned: </w:t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="0051662E" w:rsidRPr="00AB1CAF">
        <w:rPr>
          <w:sz w:val="24"/>
          <w:szCs w:val="24"/>
          <w:u w:val="single"/>
        </w:rPr>
        <w:tab/>
      </w:r>
      <w:r w:rsidR="0051662E" w:rsidRPr="00AB1CAF">
        <w:rPr>
          <w:sz w:val="24"/>
          <w:szCs w:val="24"/>
          <w:u w:val="single"/>
        </w:rPr>
        <w:tab/>
      </w:r>
    </w:p>
    <w:p w14:paraId="78C54451" w14:textId="77777777" w:rsidR="005B2585" w:rsidRDefault="005B2585" w:rsidP="002C443A">
      <w:pPr>
        <w:pStyle w:val="ScheduleSectionText1N"/>
        <w:spacing w:before="0" w:line="360" w:lineRule="auto"/>
        <w:ind w:firstLine="720"/>
        <w:rPr>
          <w:sz w:val="24"/>
          <w:szCs w:val="24"/>
        </w:rPr>
      </w:pPr>
    </w:p>
    <w:p w14:paraId="522DE239" w14:textId="3F8F3CCC" w:rsidR="00230137" w:rsidRPr="00AB1CAF" w:rsidRDefault="00230137" w:rsidP="002C443A">
      <w:pPr>
        <w:pStyle w:val="ScheduleSectionText1N"/>
        <w:spacing w:before="0" w:line="360" w:lineRule="auto"/>
        <w:ind w:firstLine="720"/>
        <w:rPr>
          <w:sz w:val="24"/>
          <w:szCs w:val="24"/>
          <w:u w:val="single"/>
        </w:rPr>
      </w:pPr>
      <w:r w:rsidRPr="00AB1CAF">
        <w:rPr>
          <w:sz w:val="24"/>
          <w:szCs w:val="24"/>
        </w:rPr>
        <w:t xml:space="preserve">Name of the </w:t>
      </w:r>
      <w:r w:rsidR="00C10100" w:rsidRPr="00AB1CAF">
        <w:rPr>
          <w:sz w:val="24"/>
          <w:szCs w:val="24"/>
        </w:rPr>
        <w:t>authori</w:t>
      </w:r>
      <w:r w:rsidR="00C10100">
        <w:rPr>
          <w:sz w:val="24"/>
          <w:szCs w:val="24"/>
        </w:rPr>
        <w:t>s</w:t>
      </w:r>
      <w:r w:rsidR="00C10100" w:rsidRPr="00AB1CAF">
        <w:rPr>
          <w:sz w:val="24"/>
          <w:szCs w:val="24"/>
        </w:rPr>
        <w:t xml:space="preserve">ed </w:t>
      </w:r>
      <w:r w:rsidRPr="00AB1CAF">
        <w:rPr>
          <w:sz w:val="24"/>
          <w:szCs w:val="24"/>
        </w:rPr>
        <w:t xml:space="preserve">representative: </w:t>
      </w:r>
      <w:r w:rsidR="005B2585">
        <w:rPr>
          <w:sz w:val="24"/>
          <w:szCs w:val="24"/>
          <w:u w:val="single"/>
        </w:rPr>
        <w:tab/>
      </w:r>
      <w:r w:rsidR="005B2585">
        <w:rPr>
          <w:sz w:val="24"/>
          <w:szCs w:val="24"/>
          <w:u w:val="single"/>
        </w:rPr>
        <w:tab/>
      </w:r>
      <w:r w:rsidR="005B2585">
        <w:rPr>
          <w:sz w:val="24"/>
          <w:szCs w:val="24"/>
          <w:u w:val="single"/>
        </w:rPr>
        <w:tab/>
      </w:r>
      <w:r w:rsidR="005B2585">
        <w:rPr>
          <w:sz w:val="24"/>
          <w:szCs w:val="24"/>
          <w:u w:val="single"/>
        </w:rPr>
        <w:tab/>
      </w:r>
      <w:r w:rsidR="005B2585">
        <w:rPr>
          <w:sz w:val="24"/>
          <w:szCs w:val="24"/>
          <w:u w:val="single"/>
        </w:rPr>
        <w:tab/>
      </w:r>
    </w:p>
    <w:p w14:paraId="454C8417" w14:textId="66D39AAC" w:rsidR="00230137" w:rsidRPr="00AB1CAF" w:rsidRDefault="00230137" w:rsidP="002C443A">
      <w:pPr>
        <w:pStyle w:val="ScheduleSectionText1N"/>
        <w:spacing w:before="0" w:line="360" w:lineRule="auto"/>
        <w:ind w:firstLine="720"/>
        <w:rPr>
          <w:sz w:val="24"/>
          <w:szCs w:val="24"/>
          <w:u w:val="single"/>
        </w:rPr>
      </w:pPr>
      <w:r w:rsidRPr="00AB1CAF">
        <w:rPr>
          <w:sz w:val="24"/>
          <w:szCs w:val="24"/>
        </w:rPr>
        <w:t xml:space="preserve">Phone number of the </w:t>
      </w:r>
      <w:r w:rsidR="00C10100" w:rsidRPr="00AB1CAF">
        <w:rPr>
          <w:sz w:val="24"/>
          <w:szCs w:val="24"/>
        </w:rPr>
        <w:t>authori</w:t>
      </w:r>
      <w:r w:rsidR="00C10100">
        <w:rPr>
          <w:sz w:val="24"/>
          <w:szCs w:val="24"/>
        </w:rPr>
        <w:t>s</w:t>
      </w:r>
      <w:r w:rsidR="00C10100" w:rsidRPr="00AB1CAF">
        <w:rPr>
          <w:sz w:val="24"/>
          <w:szCs w:val="24"/>
        </w:rPr>
        <w:t xml:space="preserve">ed </w:t>
      </w:r>
      <w:r w:rsidRPr="00AB1CAF">
        <w:rPr>
          <w:sz w:val="24"/>
          <w:szCs w:val="24"/>
        </w:rPr>
        <w:t xml:space="preserve">representative: </w:t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</w:p>
    <w:p w14:paraId="2DECD41D" w14:textId="5EE1AFFF" w:rsidR="005B2585" w:rsidRDefault="00230137" w:rsidP="002C443A">
      <w:pPr>
        <w:pStyle w:val="ScheduleSectionText1N"/>
        <w:spacing w:before="0" w:line="360" w:lineRule="auto"/>
        <w:ind w:firstLine="720"/>
        <w:rPr>
          <w:sz w:val="24"/>
          <w:szCs w:val="24"/>
          <w:u w:val="single"/>
        </w:rPr>
      </w:pPr>
      <w:r w:rsidRPr="00AB1CAF">
        <w:rPr>
          <w:sz w:val="24"/>
          <w:szCs w:val="24"/>
        </w:rPr>
        <w:t xml:space="preserve">Email address of the </w:t>
      </w:r>
      <w:r w:rsidR="00C10100" w:rsidRPr="00AB1CAF">
        <w:rPr>
          <w:sz w:val="24"/>
          <w:szCs w:val="24"/>
        </w:rPr>
        <w:t>authori</w:t>
      </w:r>
      <w:r w:rsidR="00C10100">
        <w:rPr>
          <w:sz w:val="24"/>
          <w:szCs w:val="24"/>
        </w:rPr>
        <w:t>s</w:t>
      </w:r>
      <w:r w:rsidR="00C10100" w:rsidRPr="00AB1CAF">
        <w:rPr>
          <w:sz w:val="24"/>
          <w:szCs w:val="24"/>
        </w:rPr>
        <w:t xml:space="preserve">ed </w:t>
      </w:r>
      <w:r w:rsidRPr="00AB1CAF">
        <w:rPr>
          <w:sz w:val="24"/>
          <w:szCs w:val="24"/>
        </w:rPr>
        <w:t xml:space="preserve">representative: </w:t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</w:p>
    <w:p w14:paraId="0E478CFB" w14:textId="77777777" w:rsidR="006F6227" w:rsidRDefault="006F6227" w:rsidP="002C443A">
      <w:pPr>
        <w:pStyle w:val="ScheduleSectionText1N"/>
        <w:spacing w:before="0" w:line="360" w:lineRule="auto"/>
        <w:ind w:firstLine="720"/>
        <w:rPr>
          <w:sz w:val="24"/>
          <w:szCs w:val="24"/>
        </w:rPr>
      </w:pPr>
    </w:p>
    <w:p w14:paraId="01629167" w14:textId="188BA03F" w:rsidR="009067D1" w:rsidRPr="00AB1CAF" w:rsidRDefault="009067D1" w:rsidP="002B5148">
      <w:pPr>
        <w:pStyle w:val="ScheduleSectionText1N"/>
        <w:spacing w:before="0" w:line="360" w:lineRule="auto"/>
        <w:ind w:left="709" w:firstLine="11"/>
        <w:rPr>
          <w:sz w:val="24"/>
          <w:szCs w:val="24"/>
        </w:rPr>
      </w:pPr>
      <w:r w:rsidRPr="00AB1CAF">
        <w:rPr>
          <w:sz w:val="24"/>
          <w:szCs w:val="24"/>
        </w:rPr>
        <w:t>Address for service</w:t>
      </w:r>
      <w:r w:rsidR="002B5148">
        <w:rPr>
          <w:sz w:val="24"/>
          <w:szCs w:val="24"/>
        </w:rPr>
        <w:t xml:space="preserve"> of documents in connection with the appeal</w:t>
      </w:r>
      <w:r w:rsidRPr="00AB1CAF">
        <w:rPr>
          <w:sz w:val="24"/>
          <w:szCs w:val="24"/>
        </w:rPr>
        <w:t xml:space="preserve">: </w:t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Pr="00AB1CAF">
        <w:rPr>
          <w:sz w:val="24"/>
          <w:szCs w:val="24"/>
          <w:u w:val="single"/>
        </w:rPr>
        <w:tab/>
      </w:r>
      <w:r w:rsidR="002B5148" w:rsidRPr="00AB1CAF">
        <w:rPr>
          <w:sz w:val="24"/>
          <w:szCs w:val="24"/>
          <w:u w:val="single"/>
        </w:rPr>
        <w:tab/>
      </w:r>
      <w:r w:rsidR="002B5148" w:rsidRPr="00AB1CAF">
        <w:rPr>
          <w:sz w:val="24"/>
          <w:szCs w:val="24"/>
          <w:u w:val="single"/>
        </w:rPr>
        <w:tab/>
      </w:r>
      <w:r w:rsidR="002B5148" w:rsidRPr="00AB1CAF">
        <w:rPr>
          <w:sz w:val="24"/>
          <w:szCs w:val="24"/>
          <w:u w:val="single"/>
        </w:rPr>
        <w:tab/>
      </w:r>
      <w:r w:rsidR="002B5148" w:rsidRPr="00AB1CAF">
        <w:rPr>
          <w:sz w:val="24"/>
          <w:szCs w:val="24"/>
          <w:u w:val="single"/>
        </w:rPr>
        <w:tab/>
      </w:r>
      <w:r w:rsidR="002B5148" w:rsidRPr="00AB1CAF">
        <w:rPr>
          <w:sz w:val="24"/>
          <w:szCs w:val="24"/>
          <w:u w:val="single"/>
        </w:rPr>
        <w:tab/>
      </w:r>
      <w:r w:rsidR="002B5148" w:rsidRPr="00AB1CAF">
        <w:rPr>
          <w:sz w:val="24"/>
          <w:szCs w:val="24"/>
          <w:u w:val="single"/>
        </w:rPr>
        <w:tab/>
      </w:r>
      <w:r w:rsidR="002B5148" w:rsidRPr="00AB1CAF">
        <w:rPr>
          <w:sz w:val="24"/>
          <w:szCs w:val="24"/>
          <w:u w:val="single"/>
        </w:rPr>
        <w:tab/>
      </w:r>
    </w:p>
    <w:p w14:paraId="1A126433" w14:textId="751C2284" w:rsidR="00ED6A70" w:rsidRDefault="00ED6A7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53651BEF" w14:textId="77777777" w:rsidR="00230137" w:rsidRPr="00AB1CAF" w:rsidRDefault="00230137" w:rsidP="002C443A">
      <w:pPr>
        <w:pStyle w:val="ScheduleSectionText1N"/>
        <w:spacing w:before="0" w:line="360" w:lineRule="auto"/>
        <w:rPr>
          <w:sz w:val="24"/>
          <w:szCs w:val="24"/>
          <w:u w:val="single"/>
        </w:rPr>
      </w:pPr>
    </w:p>
    <w:p w14:paraId="013F80E6" w14:textId="641C3D36" w:rsidR="007C5BCC" w:rsidRPr="00AB1CAF" w:rsidRDefault="00DD3461" w:rsidP="00C505DD">
      <w:pPr>
        <w:pStyle w:val="ScheduleSectionText1N"/>
        <w:numPr>
          <w:ilvl w:val="0"/>
          <w:numId w:val="12"/>
        </w:numPr>
        <w:spacing w:before="0" w:line="360" w:lineRule="auto"/>
        <w:rPr>
          <w:sz w:val="24"/>
          <w:szCs w:val="24"/>
          <w:u w:val="single"/>
        </w:rPr>
      </w:pPr>
      <w:r w:rsidRPr="00AB1CAF">
        <w:rPr>
          <w:sz w:val="24"/>
          <w:szCs w:val="24"/>
        </w:rPr>
        <w:t>T</w:t>
      </w:r>
      <w:r w:rsidR="0018736E" w:rsidRPr="00AB1CAF">
        <w:rPr>
          <w:sz w:val="24"/>
          <w:szCs w:val="24"/>
        </w:rPr>
        <w:t>he following</w:t>
      </w:r>
      <w:r w:rsidR="00C505DD">
        <w:rPr>
          <w:sz w:val="24"/>
          <w:szCs w:val="24"/>
        </w:rPr>
        <w:t xml:space="preserve"> required</w:t>
      </w:r>
      <w:r w:rsidR="0018736E" w:rsidRPr="00AB1CAF">
        <w:rPr>
          <w:sz w:val="24"/>
          <w:szCs w:val="24"/>
        </w:rPr>
        <w:t xml:space="preserve"> documents</w:t>
      </w:r>
      <w:r w:rsidRPr="00AB1CAF">
        <w:rPr>
          <w:sz w:val="24"/>
          <w:szCs w:val="24"/>
        </w:rPr>
        <w:t xml:space="preserve"> are enclosed</w:t>
      </w:r>
      <w:r w:rsidR="0018736E" w:rsidRPr="00AB1CAF">
        <w:rPr>
          <w:sz w:val="24"/>
          <w:szCs w:val="24"/>
        </w:rPr>
        <w:t>:</w:t>
      </w:r>
    </w:p>
    <w:p w14:paraId="72A86AC8" w14:textId="5BD543D6" w:rsidR="007C5BCC" w:rsidRPr="00AB1CAF" w:rsidRDefault="007C5BCC" w:rsidP="002C443A">
      <w:pPr>
        <w:pStyle w:val="ScheduleSectionText1N"/>
        <w:spacing w:before="0" w:line="360" w:lineRule="auto"/>
        <w:rPr>
          <w:b/>
          <w:sz w:val="24"/>
          <w:szCs w:val="24"/>
          <w:u w:val="single"/>
        </w:rPr>
      </w:pPr>
    </w:p>
    <w:p w14:paraId="2A0178F3" w14:textId="1D77D85B" w:rsidR="00D5594D" w:rsidRPr="00AB1CAF" w:rsidRDefault="00C554D2" w:rsidP="002C443A">
      <w:pPr>
        <w:pStyle w:val="ScheduleSectionText1N"/>
        <w:spacing w:before="0" w:line="360" w:lineRule="auto"/>
        <w:ind w:left="709" w:hanging="283"/>
        <w:rPr>
          <w:sz w:val="24"/>
          <w:szCs w:val="24"/>
        </w:rPr>
      </w:pPr>
      <w:sdt>
        <w:sdtPr>
          <w:rPr>
            <w:sz w:val="24"/>
            <w:szCs w:val="24"/>
          </w:rPr>
          <w:id w:val="-1751731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536C" w:rsidRPr="00AB1CA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F536C" w:rsidRPr="00AB1CAF">
        <w:rPr>
          <w:sz w:val="24"/>
          <w:szCs w:val="24"/>
        </w:rPr>
        <w:t xml:space="preserve"> Appellant’s </w:t>
      </w:r>
      <w:r w:rsidR="00F4023A">
        <w:rPr>
          <w:sz w:val="24"/>
          <w:szCs w:val="24"/>
        </w:rPr>
        <w:t>s</w:t>
      </w:r>
      <w:r w:rsidR="00F4023A" w:rsidRPr="00AB1CAF">
        <w:rPr>
          <w:sz w:val="24"/>
          <w:szCs w:val="24"/>
        </w:rPr>
        <w:t xml:space="preserve">tatement </w:t>
      </w:r>
      <w:r w:rsidR="00D5594D" w:rsidRPr="00AB1CAF">
        <w:rPr>
          <w:sz w:val="24"/>
          <w:szCs w:val="24"/>
        </w:rPr>
        <w:t>setting out:</w:t>
      </w:r>
    </w:p>
    <w:p w14:paraId="00412B1C" w14:textId="24C2B25B" w:rsidR="00D5594D" w:rsidRPr="00AB1CAF" w:rsidRDefault="00D5594D" w:rsidP="002C443A">
      <w:pPr>
        <w:pStyle w:val="ScheduleSectionText1N"/>
        <w:numPr>
          <w:ilvl w:val="0"/>
          <w:numId w:val="8"/>
        </w:numPr>
        <w:spacing w:before="0" w:line="360" w:lineRule="auto"/>
        <w:rPr>
          <w:sz w:val="24"/>
          <w:szCs w:val="24"/>
          <w:lang w:val="en-GB"/>
        </w:rPr>
      </w:pPr>
      <w:r w:rsidRPr="00AB1CAF">
        <w:rPr>
          <w:sz w:val="24"/>
          <w:szCs w:val="24"/>
          <w:lang w:val="en-GB"/>
        </w:rPr>
        <w:t>the circumstances under which the appeal arises, the facts and the issues in the appeal;</w:t>
      </w:r>
    </w:p>
    <w:p w14:paraId="46494B25" w14:textId="77777777" w:rsidR="00D5594D" w:rsidRPr="00AB1CAF" w:rsidRDefault="00D5594D" w:rsidP="002C443A">
      <w:pPr>
        <w:pStyle w:val="ScheduleSectionText1N"/>
        <w:numPr>
          <w:ilvl w:val="0"/>
          <w:numId w:val="8"/>
        </w:numPr>
        <w:spacing w:before="0" w:line="360" w:lineRule="auto"/>
        <w:rPr>
          <w:sz w:val="24"/>
          <w:szCs w:val="24"/>
          <w:lang w:val="en-GB"/>
        </w:rPr>
      </w:pPr>
      <w:r w:rsidRPr="00AB1CAF">
        <w:rPr>
          <w:sz w:val="24"/>
          <w:szCs w:val="24"/>
          <w:lang w:val="en-GB"/>
        </w:rPr>
        <w:t>the grounds of appeal;</w:t>
      </w:r>
    </w:p>
    <w:p w14:paraId="7F87A20C" w14:textId="200F9F7B" w:rsidR="00D5594D" w:rsidRPr="00AB1CAF" w:rsidRDefault="00D5594D" w:rsidP="002C443A">
      <w:pPr>
        <w:pStyle w:val="ScheduleSectionText1N"/>
        <w:numPr>
          <w:ilvl w:val="0"/>
          <w:numId w:val="8"/>
        </w:numPr>
        <w:spacing w:before="0" w:line="360" w:lineRule="auto"/>
        <w:rPr>
          <w:sz w:val="24"/>
          <w:szCs w:val="24"/>
          <w:lang w:val="en-GB"/>
        </w:rPr>
      </w:pPr>
      <w:r w:rsidRPr="00AB1CAF">
        <w:rPr>
          <w:sz w:val="24"/>
          <w:szCs w:val="24"/>
          <w:lang w:val="en-GB"/>
        </w:rPr>
        <w:t xml:space="preserve">a succinct presentation of the arguments of fact or law supporting each ground of appeal; </w:t>
      </w:r>
    </w:p>
    <w:p w14:paraId="4CBE7AD5" w14:textId="7728480A" w:rsidR="008F536C" w:rsidRDefault="00D5594D" w:rsidP="002C443A">
      <w:pPr>
        <w:pStyle w:val="ScheduleSectionText1N"/>
        <w:numPr>
          <w:ilvl w:val="0"/>
          <w:numId w:val="8"/>
        </w:numPr>
        <w:spacing w:before="0" w:line="360" w:lineRule="auto"/>
        <w:rPr>
          <w:sz w:val="24"/>
          <w:szCs w:val="24"/>
          <w:lang w:val="en-GB"/>
        </w:rPr>
      </w:pPr>
      <w:r w:rsidRPr="00AB1CAF">
        <w:rPr>
          <w:sz w:val="24"/>
          <w:szCs w:val="24"/>
          <w:lang w:val="en-GB"/>
        </w:rPr>
        <w:t>the relief or directions (if any) sought.</w:t>
      </w:r>
    </w:p>
    <w:p w14:paraId="5F60A00A" w14:textId="77777777" w:rsidR="00B40A83" w:rsidRPr="00AB1CAF" w:rsidRDefault="00B40A83" w:rsidP="00B40A83">
      <w:pPr>
        <w:pStyle w:val="ScheduleSectionText1N"/>
        <w:spacing w:before="0" w:line="360" w:lineRule="auto"/>
        <w:ind w:left="1429"/>
        <w:rPr>
          <w:sz w:val="24"/>
          <w:szCs w:val="24"/>
          <w:lang w:val="en-GB"/>
        </w:rPr>
      </w:pPr>
    </w:p>
    <w:p w14:paraId="322F6288" w14:textId="7839F92D" w:rsidR="00D5594D" w:rsidRDefault="00C554D2" w:rsidP="002C443A">
      <w:pPr>
        <w:pStyle w:val="ScheduleSectionText1N"/>
        <w:spacing w:before="0" w:line="360" w:lineRule="auto"/>
        <w:ind w:firstLine="426"/>
        <w:rPr>
          <w:sz w:val="24"/>
          <w:szCs w:val="24"/>
        </w:rPr>
      </w:pPr>
      <w:sdt>
        <w:sdtPr>
          <w:rPr>
            <w:sz w:val="24"/>
            <w:szCs w:val="24"/>
          </w:rPr>
          <w:id w:val="699977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594D" w:rsidRPr="00AB1CA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5594D" w:rsidRPr="00AB1CAF">
        <w:rPr>
          <w:sz w:val="24"/>
          <w:szCs w:val="24"/>
        </w:rPr>
        <w:t xml:space="preserve"> Copy of the Agency’s decision appealed against</w:t>
      </w:r>
    </w:p>
    <w:p w14:paraId="314E05F6" w14:textId="4E298DA4" w:rsidR="00C505DD" w:rsidRDefault="00C505DD" w:rsidP="00C505DD">
      <w:pPr>
        <w:pStyle w:val="ScheduleSectionText1N"/>
        <w:spacing w:before="0" w:line="360" w:lineRule="auto"/>
        <w:rPr>
          <w:sz w:val="24"/>
          <w:szCs w:val="24"/>
        </w:rPr>
      </w:pPr>
    </w:p>
    <w:p w14:paraId="2B2BBDDF" w14:textId="185503EC" w:rsidR="00C505DD" w:rsidRDefault="00C505DD" w:rsidP="00E803C2">
      <w:pPr>
        <w:pStyle w:val="ScheduleSectionText1N"/>
        <w:numPr>
          <w:ilvl w:val="0"/>
          <w:numId w:val="12"/>
        </w:numPr>
        <w:spacing w:before="0" w:line="360" w:lineRule="auto"/>
        <w:rPr>
          <w:sz w:val="24"/>
          <w:szCs w:val="24"/>
        </w:rPr>
      </w:pPr>
      <w:r w:rsidRPr="00E803C2">
        <w:rPr>
          <w:sz w:val="24"/>
          <w:szCs w:val="24"/>
        </w:rPr>
        <w:t>Where relevant to the matter of appeal,</w:t>
      </w:r>
      <w:r>
        <w:rPr>
          <w:sz w:val="24"/>
          <w:szCs w:val="24"/>
        </w:rPr>
        <w:t xml:space="preserve"> the following documents are also enclosed </w:t>
      </w:r>
      <w:r w:rsidRPr="00C505DD">
        <w:rPr>
          <w:i/>
          <w:sz w:val="24"/>
          <w:szCs w:val="24"/>
        </w:rPr>
        <w:t>(Check the boxes if the document is included)</w:t>
      </w:r>
      <w:r w:rsidR="00E803C2">
        <w:rPr>
          <w:sz w:val="24"/>
          <w:szCs w:val="24"/>
        </w:rPr>
        <w:t xml:space="preserve">: </w:t>
      </w:r>
    </w:p>
    <w:p w14:paraId="782838EE" w14:textId="77777777" w:rsidR="00C505DD" w:rsidRPr="00AB1CAF" w:rsidRDefault="00C505DD" w:rsidP="00C505DD">
      <w:pPr>
        <w:pStyle w:val="ScheduleSectionText1N"/>
        <w:spacing w:before="0" w:line="360" w:lineRule="auto"/>
        <w:rPr>
          <w:sz w:val="24"/>
          <w:szCs w:val="24"/>
        </w:rPr>
      </w:pPr>
    </w:p>
    <w:p w14:paraId="039BC322" w14:textId="7CAEE5B2" w:rsidR="0051662E" w:rsidRPr="00AB1CAF" w:rsidRDefault="00C554D2" w:rsidP="002C443A">
      <w:pPr>
        <w:pStyle w:val="ScheduleSectionText1N"/>
        <w:spacing w:before="0" w:line="360" w:lineRule="auto"/>
        <w:ind w:firstLine="426"/>
        <w:rPr>
          <w:sz w:val="24"/>
          <w:szCs w:val="24"/>
        </w:rPr>
      </w:pPr>
      <w:sdt>
        <w:sdtPr>
          <w:rPr>
            <w:sz w:val="24"/>
            <w:szCs w:val="24"/>
          </w:rPr>
          <w:id w:val="1678845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662E" w:rsidRPr="00AB1CA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1662E" w:rsidRPr="00AB1CAF">
        <w:rPr>
          <w:sz w:val="24"/>
          <w:szCs w:val="24"/>
        </w:rPr>
        <w:t xml:space="preserve"> Copy</w:t>
      </w:r>
      <w:r w:rsidR="008F536C" w:rsidRPr="00AB1CAF">
        <w:rPr>
          <w:sz w:val="24"/>
          <w:szCs w:val="24"/>
        </w:rPr>
        <w:t xml:space="preserve"> of the </w:t>
      </w:r>
      <w:r w:rsidR="0010770B">
        <w:rPr>
          <w:sz w:val="24"/>
          <w:szCs w:val="24"/>
        </w:rPr>
        <w:t>m</w:t>
      </w:r>
      <w:r w:rsidR="0010770B" w:rsidRPr="00AB1CAF">
        <w:rPr>
          <w:sz w:val="24"/>
          <w:szCs w:val="24"/>
        </w:rPr>
        <w:t xml:space="preserve">onitoring </w:t>
      </w:r>
      <w:r w:rsidR="0010770B">
        <w:rPr>
          <w:sz w:val="24"/>
          <w:szCs w:val="24"/>
        </w:rPr>
        <w:t>p</w:t>
      </w:r>
      <w:r w:rsidR="0010770B" w:rsidRPr="00AB1CAF">
        <w:rPr>
          <w:sz w:val="24"/>
          <w:szCs w:val="24"/>
        </w:rPr>
        <w:t xml:space="preserve">lan </w:t>
      </w:r>
      <w:r w:rsidR="0051662E" w:rsidRPr="00AB1CAF">
        <w:rPr>
          <w:sz w:val="24"/>
          <w:szCs w:val="24"/>
        </w:rPr>
        <w:t>of the taxable facility concerned</w:t>
      </w:r>
    </w:p>
    <w:p w14:paraId="0716F271" w14:textId="7954C4A8" w:rsidR="008F536C" w:rsidRPr="00AB1CAF" w:rsidRDefault="00C554D2" w:rsidP="002C443A">
      <w:pPr>
        <w:pStyle w:val="ScheduleSectionText1N"/>
        <w:spacing w:before="0" w:line="360" w:lineRule="auto"/>
        <w:ind w:firstLine="426"/>
        <w:rPr>
          <w:sz w:val="24"/>
          <w:szCs w:val="24"/>
        </w:rPr>
      </w:pPr>
      <w:sdt>
        <w:sdtPr>
          <w:rPr>
            <w:sz w:val="24"/>
            <w:szCs w:val="24"/>
          </w:rPr>
          <w:id w:val="-891648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662E" w:rsidRPr="00AB1CA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1662E" w:rsidRPr="00AB1CAF">
        <w:rPr>
          <w:sz w:val="24"/>
          <w:szCs w:val="24"/>
        </w:rPr>
        <w:t xml:space="preserve"> Copy of the relevant emissions report(s) </w:t>
      </w:r>
      <w:r w:rsidR="008F536C" w:rsidRPr="00AB1CAF">
        <w:rPr>
          <w:sz w:val="24"/>
          <w:szCs w:val="24"/>
        </w:rPr>
        <w:t>of the taxable facility concerned</w:t>
      </w:r>
    </w:p>
    <w:p w14:paraId="752AA81A" w14:textId="2456410A" w:rsidR="00E5437B" w:rsidRDefault="00C554D2" w:rsidP="00E5437B">
      <w:pPr>
        <w:pStyle w:val="ScheduleSectionText1N"/>
        <w:spacing w:before="0" w:line="360" w:lineRule="auto"/>
        <w:ind w:firstLine="426"/>
        <w:rPr>
          <w:sz w:val="24"/>
          <w:szCs w:val="24"/>
        </w:rPr>
      </w:pPr>
      <w:sdt>
        <w:sdtPr>
          <w:rPr>
            <w:sz w:val="24"/>
            <w:szCs w:val="24"/>
          </w:rPr>
          <w:id w:val="-1514444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437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F536C" w:rsidRPr="00AB1CAF">
        <w:rPr>
          <w:sz w:val="24"/>
          <w:szCs w:val="24"/>
        </w:rPr>
        <w:t xml:space="preserve"> Other correspondence with the Agency</w:t>
      </w:r>
    </w:p>
    <w:p w14:paraId="133667B9" w14:textId="5B54C2D4" w:rsidR="0051662E" w:rsidRPr="00AB1CAF" w:rsidRDefault="00C554D2" w:rsidP="00E5437B">
      <w:pPr>
        <w:pStyle w:val="ScheduleSectionText1N"/>
        <w:spacing w:before="0" w:line="360" w:lineRule="auto"/>
        <w:ind w:firstLine="426"/>
        <w:rPr>
          <w:sz w:val="24"/>
          <w:szCs w:val="24"/>
        </w:rPr>
      </w:pPr>
      <w:sdt>
        <w:sdtPr>
          <w:rPr>
            <w:sz w:val="24"/>
            <w:szCs w:val="24"/>
          </w:rPr>
          <w:id w:val="-494886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437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5437B" w:rsidRPr="00AB1CAF">
        <w:rPr>
          <w:sz w:val="24"/>
          <w:szCs w:val="24"/>
        </w:rPr>
        <w:t xml:space="preserve"> </w:t>
      </w:r>
      <w:r w:rsidR="0051662E" w:rsidRPr="00AB1CAF">
        <w:rPr>
          <w:sz w:val="24"/>
          <w:szCs w:val="24"/>
        </w:rPr>
        <w:t>Other supporting documents</w:t>
      </w:r>
      <w:r w:rsidR="00B46616" w:rsidRPr="00AB1CAF">
        <w:rPr>
          <w:sz w:val="24"/>
          <w:szCs w:val="24"/>
        </w:rPr>
        <w:t xml:space="preserve"> </w:t>
      </w:r>
      <w:r w:rsidR="00B46616" w:rsidRPr="00AB1CAF">
        <w:rPr>
          <w:sz w:val="24"/>
          <w:szCs w:val="24"/>
          <w:lang w:val="en-SG"/>
        </w:rPr>
        <w:t>(e.g. photographs, facility plans, etc.)</w:t>
      </w:r>
    </w:p>
    <w:p w14:paraId="027FF4D3" w14:textId="77777777" w:rsidR="0051662E" w:rsidRPr="00AB1CAF" w:rsidRDefault="0051662E" w:rsidP="002C443A">
      <w:pPr>
        <w:spacing w:line="360" w:lineRule="auto"/>
        <w:rPr>
          <w:sz w:val="24"/>
          <w:szCs w:val="24"/>
        </w:rPr>
      </w:pPr>
    </w:p>
    <w:p w14:paraId="5508222B" w14:textId="77777777" w:rsidR="00230137" w:rsidRPr="00AB1CAF" w:rsidRDefault="00230137" w:rsidP="002C443A">
      <w:pPr>
        <w:spacing w:line="360" w:lineRule="auto"/>
        <w:rPr>
          <w:sz w:val="24"/>
          <w:szCs w:val="24"/>
        </w:rPr>
      </w:pPr>
    </w:p>
    <w:p w14:paraId="11F64E06" w14:textId="27EEEA9B" w:rsidR="00D207B4" w:rsidRPr="00C737B6" w:rsidRDefault="00D207B4" w:rsidP="002C443A">
      <w:pPr>
        <w:spacing w:line="360" w:lineRule="auto"/>
        <w:rPr>
          <w:sz w:val="24"/>
          <w:szCs w:val="24"/>
        </w:rPr>
      </w:pPr>
      <w:r w:rsidRPr="00AB1CAF">
        <w:rPr>
          <w:sz w:val="24"/>
          <w:szCs w:val="24"/>
        </w:rPr>
        <w:t xml:space="preserve">Dated this </w:t>
      </w:r>
      <w:r w:rsidRPr="00AB1CAF">
        <w:rPr>
          <w:sz w:val="24"/>
          <w:szCs w:val="24"/>
          <w:u w:val="single"/>
        </w:rPr>
        <w:t xml:space="preserve">         </w:t>
      </w:r>
      <w:r w:rsidRPr="00AB1CAF">
        <w:rPr>
          <w:sz w:val="24"/>
          <w:szCs w:val="24"/>
        </w:rPr>
        <w:t xml:space="preserve"> day of </w:t>
      </w:r>
      <w:r w:rsidRPr="00AB1CAF">
        <w:rPr>
          <w:sz w:val="24"/>
          <w:szCs w:val="24"/>
          <w:u w:val="single"/>
        </w:rPr>
        <w:t xml:space="preserve">                 </w:t>
      </w:r>
      <w:r w:rsidR="0051662E" w:rsidRPr="00AB1CAF">
        <w:rPr>
          <w:sz w:val="24"/>
          <w:szCs w:val="24"/>
          <w:u w:val="single"/>
        </w:rPr>
        <w:t xml:space="preserve">  </w:t>
      </w:r>
      <w:r w:rsidRPr="00AB1CAF">
        <w:rPr>
          <w:sz w:val="24"/>
          <w:szCs w:val="24"/>
        </w:rPr>
        <w:t xml:space="preserve"> 20</w:t>
      </w:r>
      <w:r w:rsidR="00C737B6">
        <w:rPr>
          <w:sz w:val="24"/>
          <w:szCs w:val="24"/>
        </w:rPr>
        <w:t>___</w:t>
      </w:r>
    </w:p>
    <w:p w14:paraId="3752C922" w14:textId="321216AC" w:rsidR="00230137" w:rsidRPr="00AB1CAF" w:rsidRDefault="00230137" w:rsidP="002C443A">
      <w:pPr>
        <w:spacing w:line="360" w:lineRule="auto"/>
        <w:rPr>
          <w:sz w:val="24"/>
          <w:szCs w:val="24"/>
        </w:rPr>
      </w:pPr>
    </w:p>
    <w:p w14:paraId="7AFC83A5" w14:textId="77777777" w:rsidR="00230137" w:rsidRPr="00AB1CAF" w:rsidRDefault="00230137" w:rsidP="002C443A">
      <w:pPr>
        <w:spacing w:line="360" w:lineRule="auto"/>
        <w:rPr>
          <w:sz w:val="24"/>
          <w:szCs w:val="24"/>
        </w:rPr>
      </w:pPr>
    </w:p>
    <w:p w14:paraId="2EAB39F4" w14:textId="561BAA66" w:rsidR="00D207B4" w:rsidRPr="00AB1CAF" w:rsidRDefault="00D207B4" w:rsidP="002C443A">
      <w:pPr>
        <w:pStyle w:val="Heading1"/>
        <w:spacing w:before="0" w:after="0" w:line="360" w:lineRule="auto"/>
        <w:ind w:firstLine="720"/>
        <w:jc w:val="right"/>
        <w:rPr>
          <w:rFonts w:ascii="Times New Roman" w:hAnsi="Times New Roman" w:cs="Times New Roman"/>
          <w:b w:val="0"/>
          <w:i/>
          <w:sz w:val="24"/>
          <w:szCs w:val="24"/>
        </w:rPr>
      </w:pPr>
      <w:r w:rsidRPr="00AB1CAF">
        <w:rPr>
          <w:rFonts w:ascii="Times New Roman" w:hAnsi="Times New Roman" w:cs="Times New Roman"/>
          <w:b w:val="0"/>
          <w:i/>
          <w:sz w:val="24"/>
          <w:szCs w:val="24"/>
        </w:rPr>
        <w:t>Signature of Appellant</w:t>
      </w:r>
      <w:r w:rsidR="003C63C8" w:rsidRPr="00AB1CAF">
        <w:rPr>
          <w:rFonts w:ascii="Times New Roman" w:hAnsi="Times New Roman" w:cs="Times New Roman"/>
          <w:b w:val="0"/>
          <w:i/>
          <w:sz w:val="24"/>
          <w:szCs w:val="24"/>
        </w:rPr>
        <w:tab/>
      </w:r>
      <w:r w:rsidR="003C63C8" w:rsidRPr="00AB1CAF">
        <w:rPr>
          <w:rFonts w:ascii="Times New Roman" w:hAnsi="Times New Roman" w:cs="Times New Roman"/>
          <w:b w:val="0"/>
          <w:i/>
          <w:sz w:val="24"/>
          <w:szCs w:val="24"/>
        </w:rPr>
        <w:tab/>
      </w:r>
    </w:p>
    <w:p w14:paraId="514DEC17" w14:textId="6936CAD8" w:rsidR="0051662E" w:rsidRPr="00AB1CAF" w:rsidRDefault="0051662E" w:rsidP="002C443A">
      <w:pPr>
        <w:spacing w:line="360" w:lineRule="auto"/>
        <w:jc w:val="right"/>
        <w:rPr>
          <w:i/>
          <w:sz w:val="24"/>
          <w:szCs w:val="24"/>
        </w:rPr>
      </w:pPr>
    </w:p>
    <w:p w14:paraId="42DD39BD" w14:textId="77777777" w:rsidR="0051662E" w:rsidRPr="00AB1CAF" w:rsidRDefault="0051662E" w:rsidP="002C443A">
      <w:pPr>
        <w:spacing w:line="360" w:lineRule="auto"/>
        <w:rPr>
          <w:sz w:val="24"/>
          <w:szCs w:val="24"/>
        </w:rPr>
      </w:pPr>
    </w:p>
    <w:p w14:paraId="4A635969" w14:textId="3F2C19E4" w:rsidR="00D207B4" w:rsidRPr="00AB1CAF" w:rsidRDefault="00D207B4" w:rsidP="002C443A">
      <w:pPr>
        <w:spacing w:line="360" w:lineRule="auto"/>
        <w:rPr>
          <w:sz w:val="24"/>
          <w:szCs w:val="24"/>
        </w:rPr>
      </w:pPr>
      <w:r w:rsidRPr="00AB1CAF">
        <w:rPr>
          <w:sz w:val="24"/>
          <w:szCs w:val="24"/>
        </w:rPr>
        <w:t xml:space="preserve">TO THE </w:t>
      </w:r>
      <w:r w:rsidR="00E709B2" w:rsidRPr="00AB1CAF">
        <w:rPr>
          <w:sz w:val="24"/>
          <w:szCs w:val="24"/>
        </w:rPr>
        <w:t xml:space="preserve">MINISTER FOR </w:t>
      </w:r>
      <w:del w:id="2" w:author="Faith LAI (MEWR)" w:date="2020-08-11T14:25:00Z">
        <w:r w:rsidR="00E709B2" w:rsidRPr="00AB1CAF" w:rsidDel="00C60919">
          <w:rPr>
            <w:sz w:val="24"/>
            <w:szCs w:val="24"/>
          </w:rPr>
          <w:delText>THE ENVIRONMENT AND WATER RESOURCES</w:delText>
        </w:r>
      </w:del>
      <w:ins w:id="3" w:author="Faith LAI (MEWR)" w:date="2020-08-11T14:25:00Z">
        <w:r w:rsidR="00C60919">
          <w:rPr>
            <w:sz w:val="24"/>
            <w:szCs w:val="24"/>
          </w:rPr>
          <w:t>SUSTAINABILITY AND THE ENVIRONMENT</w:t>
        </w:r>
      </w:ins>
      <w:bookmarkStart w:id="4" w:name="_GoBack"/>
      <w:bookmarkEnd w:id="4"/>
    </w:p>
    <w:p w14:paraId="014E4C91" w14:textId="477D5A93" w:rsidR="003F3F0B" w:rsidRPr="00AB1CAF" w:rsidRDefault="003F3F0B" w:rsidP="00C737B6">
      <w:pPr>
        <w:spacing w:line="360" w:lineRule="auto"/>
        <w:rPr>
          <w:b/>
          <w:sz w:val="24"/>
          <w:szCs w:val="24"/>
        </w:rPr>
      </w:pPr>
    </w:p>
    <w:sectPr w:rsidR="003F3F0B" w:rsidRPr="00AB1CAF" w:rsidSect="0037243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BAE21" w14:textId="77777777" w:rsidR="00C554D2" w:rsidRDefault="00C554D2" w:rsidP="00CE101C">
      <w:r>
        <w:separator/>
      </w:r>
    </w:p>
  </w:endnote>
  <w:endnote w:type="continuationSeparator" w:id="0">
    <w:p w14:paraId="08729EFB" w14:textId="77777777" w:rsidR="00C554D2" w:rsidRDefault="00C554D2" w:rsidP="00CE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0010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5786" w14:textId="61F9D89E" w:rsidR="008244C0" w:rsidRDefault="008244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0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9AFCB" w14:textId="115C89FD" w:rsidR="008244C0" w:rsidRPr="00CE101C" w:rsidRDefault="008244C0" w:rsidP="00CE101C">
    <w:pPr>
      <w:pStyle w:val="Footer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A6807" w14:textId="77777777" w:rsidR="00C554D2" w:rsidRDefault="00C554D2" w:rsidP="00CE101C">
      <w:r>
        <w:separator/>
      </w:r>
    </w:p>
  </w:footnote>
  <w:footnote w:type="continuationSeparator" w:id="0">
    <w:p w14:paraId="5748106B" w14:textId="77777777" w:rsidR="00C554D2" w:rsidRDefault="00C554D2" w:rsidP="00CE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C49C" w14:textId="337012ED" w:rsidR="008244C0" w:rsidRPr="00CE101C" w:rsidRDefault="008244C0" w:rsidP="00CE101C">
    <w:pPr>
      <w:pStyle w:val="Header"/>
      <w:jc w:val="center"/>
      <w:rPr>
        <w:sz w:val="24"/>
      </w:rPr>
    </w:pPr>
    <w:r w:rsidRPr="00C8462B">
      <w:rPr>
        <w:sz w:val="24"/>
      </w:rPr>
      <w:ptab w:relativeTo="margin" w:alignment="center" w:leader="none"/>
    </w:r>
    <w:r>
      <w:rPr>
        <w:sz w:val="24"/>
      </w:rPr>
      <w:t>RESTRICTED</w:t>
    </w:r>
    <w:r w:rsidRPr="00C8462B">
      <w:rPr>
        <w:sz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07E"/>
    <w:multiLevelType w:val="singleLevel"/>
    <w:tmpl w:val="621E70F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2"/>
      </w:rPr>
    </w:lvl>
  </w:abstractNum>
  <w:abstractNum w:abstractNumId="1" w15:restartNumberingAfterBreak="0">
    <w:nsid w:val="0B514112"/>
    <w:multiLevelType w:val="hybridMultilevel"/>
    <w:tmpl w:val="3934FEA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C414229"/>
    <w:multiLevelType w:val="hybridMultilevel"/>
    <w:tmpl w:val="61346F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7CDF"/>
    <w:multiLevelType w:val="hybridMultilevel"/>
    <w:tmpl w:val="B614CA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43401"/>
    <w:multiLevelType w:val="hybridMultilevel"/>
    <w:tmpl w:val="10B0AC4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95299"/>
    <w:multiLevelType w:val="hybridMultilevel"/>
    <w:tmpl w:val="57302882"/>
    <w:lvl w:ilvl="0" w:tplc="4809000F">
      <w:start w:val="1"/>
      <w:numFmt w:val="decimal"/>
      <w:lvlText w:val="%1."/>
      <w:lvlJc w:val="left"/>
      <w:pPr>
        <w:ind w:left="776" w:hanging="360"/>
      </w:pPr>
    </w:lvl>
    <w:lvl w:ilvl="1" w:tplc="48090019" w:tentative="1">
      <w:start w:val="1"/>
      <w:numFmt w:val="lowerLetter"/>
      <w:lvlText w:val="%2."/>
      <w:lvlJc w:val="left"/>
      <w:pPr>
        <w:ind w:left="1496" w:hanging="360"/>
      </w:pPr>
    </w:lvl>
    <w:lvl w:ilvl="2" w:tplc="4809001B" w:tentative="1">
      <w:start w:val="1"/>
      <w:numFmt w:val="lowerRoman"/>
      <w:lvlText w:val="%3."/>
      <w:lvlJc w:val="right"/>
      <w:pPr>
        <w:ind w:left="2216" w:hanging="180"/>
      </w:pPr>
    </w:lvl>
    <w:lvl w:ilvl="3" w:tplc="4809000F" w:tentative="1">
      <w:start w:val="1"/>
      <w:numFmt w:val="decimal"/>
      <w:lvlText w:val="%4."/>
      <w:lvlJc w:val="left"/>
      <w:pPr>
        <w:ind w:left="2936" w:hanging="360"/>
      </w:pPr>
    </w:lvl>
    <w:lvl w:ilvl="4" w:tplc="48090019" w:tentative="1">
      <w:start w:val="1"/>
      <w:numFmt w:val="lowerLetter"/>
      <w:lvlText w:val="%5."/>
      <w:lvlJc w:val="left"/>
      <w:pPr>
        <w:ind w:left="3656" w:hanging="360"/>
      </w:pPr>
    </w:lvl>
    <w:lvl w:ilvl="5" w:tplc="4809001B" w:tentative="1">
      <w:start w:val="1"/>
      <w:numFmt w:val="lowerRoman"/>
      <w:lvlText w:val="%6."/>
      <w:lvlJc w:val="right"/>
      <w:pPr>
        <w:ind w:left="4376" w:hanging="180"/>
      </w:pPr>
    </w:lvl>
    <w:lvl w:ilvl="6" w:tplc="4809000F" w:tentative="1">
      <w:start w:val="1"/>
      <w:numFmt w:val="decimal"/>
      <w:lvlText w:val="%7."/>
      <w:lvlJc w:val="left"/>
      <w:pPr>
        <w:ind w:left="5096" w:hanging="360"/>
      </w:pPr>
    </w:lvl>
    <w:lvl w:ilvl="7" w:tplc="48090019" w:tentative="1">
      <w:start w:val="1"/>
      <w:numFmt w:val="lowerLetter"/>
      <w:lvlText w:val="%8."/>
      <w:lvlJc w:val="left"/>
      <w:pPr>
        <w:ind w:left="5816" w:hanging="360"/>
      </w:pPr>
    </w:lvl>
    <w:lvl w:ilvl="8" w:tplc="4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2D816438"/>
    <w:multiLevelType w:val="hybridMultilevel"/>
    <w:tmpl w:val="2B024DE0"/>
    <w:lvl w:ilvl="0" w:tplc="1DB65AD6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D57490"/>
    <w:multiLevelType w:val="hybridMultilevel"/>
    <w:tmpl w:val="139CB9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A22C6"/>
    <w:multiLevelType w:val="singleLevel"/>
    <w:tmpl w:val="621E70F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2"/>
      </w:rPr>
    </w:lvl>
  </w:abstractNum>
  <w:abstractNum w:abstractNumId="9" w15:restartNumberingAfterBreak="0">
    <w:nsid w:val="37CA6F38"/>
    <w:multiLevelType w:val="singleLevel"/>
    <w:tmpl w:val="3260E0A0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</w:abstractNum>
  <w:abstractNum w:abstractNumId="10" w15:restartNumberingAfterBreak="0">
    <w:nsid w:val="38D86835"/>
    <w:multiLevelType w:val="singleLevel"/>
    <w:tmpl w:val="621E70F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2"/>
      </w:rPr>
    </w:lvl>
  </w:abstractNum>
  <w:abstractNum w:abstractNumId="11" w15:restartNumberingAfterBreak="0">
    <w:nsid w:val="3FAE3165"/>
    <w:multiLevelType w:val="singleLevel"/>
    <w:tmpl w:val="3B8CE0B6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13070F7"/>
    <w:multiLevelType w:val="hybridMultilevel"/>
    <w:tmpl w:val="06CE62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ith LAI (MEWR)">
    <w15:presenceInfo w15:providerId="None" w15:userId="Faith LAI (MEWR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0B"/>
    <w:rsid w:val="00011FBA"/>
    <w:rsid w:val="0006227B"/>
    <w:rsid w:val="000740A2"/>
    <w:rsid w:val="00085364"/>
    <w:rsid w:val="000B5D5F"/>
    <w:rsid w:val="000F7024"/>
    <w:rsid w:val="00101AA7"/>
    <w:rsid w:val="0010770B"/>
    <w:rsid w:val="00123B42"/>
    <w:rsid w:val="00172A46"/>
    <w:rsid w:val="0018736E"/>
    <w:rsid w:val="001A1CFA"/>
    <w:rsid w:val="001A4BDB"/>
    <w:rsid w:val="001A5378"/>
    <w:rsid w:val="002144F3"/>
    <w:rsid w:val="00215590"/>
    <w:rsid w:val="00230137"/>
    <w:rsid w:val="00232466"/>
    <w:rsid w:val="00245B47"/>
    <w:rsid w:val="002545B5"/>
    <w:rsid w:val="002676B9"/>
    <w:rsid w:val="00285C42"/>
    <w:rsid w:val="00290DB3"/>
    <w:rsid w:val="002A7C68"/>
    <w:rsid w:val="002B5148"/>
    <w:rsid w:val="002C443A"/>
    <w:rsid w:val="002E20D0"/>
    <w:rsid w:val="002F10A6"/>
    <w:rsid w:val="0032272A"/>
    <w:rsid w:val="00343938"/>
    <w:rsid w:val="00355A2E"/>
    <w:rsid w:val="00361828"/>
    <w:rsid w:val="0037243E"/>
    <w:rsid w:val="00375E70"/>
    <w:rsid w:val="00395382"/>
    <w:rsid w:val="003C2ADE"/>
    <w:rsid w:val="003C63C8"/>
    <w:rsid w:val="003F1DA9"/>
    <w:rsid w:val="003F29B3"/>
    <w:rsid w:val="003F3F0B"/>
    <w:rsid w:val="004007EB"/>
    <w:rsid w:val="004043F1"/>
    <w:rsid w:val="00437E24"/>
    <w:rsid w:val="0046081E"/>
    <w:rsid w:val="00477DE2"/>
    <w:rsid w:val="004805DA"/>
    <w:rsid w:val="00485B07"/>
    <w:rsid w:val="004864B9"/>
    <w:rsid w:val="004C0E69"/>
    <w:rsid w:val="004C2C57"/>
    <w:rsid w:val="004C5E45"/>
    <w:rsid w:val="004D67BA"/>
    <w:rsid w:val="0051662E"/>
    <w:rsid w:val="00544F54"/>
    <w:rsid w:val="00570AD2"/>
    <w:rsid w:val="005A3897"/>
    <w:rsid w:val="005B2585"/>
    <w:rsid w:val="005C5B4D"/>
    <w:rsid w:val="005E6BB5"/>
    <w:rsid w:val="005F003E"/>
    <w:rsid w:val="00681625"/>
    <w:rsid w:val="00694287"/>
    <w:rsid w:val="006959E9"/>
    <w:rsid w:val="00697B82"/>
    <w:rsid w:val="006A020B"/>
    <w:rsid w:val="006D5972"/>
    <w:rsid w:val="006F6227"/>
    <w:rsid w:val="006F68DF"/>
    <w:rsid w:val="007163D0"/>
    <w:rsid w:val="00731D2F"/>
    <w:rsid w:val="00732CE3"/>
    <w:rsid w:val="00733915"/>
    <w:rsid w:val="00734E99"/>
    <w:rsid w:val="00746B01"/>
    <w:rsid w:val="007A25FA"/>
    <w:rsid w:val="007B3742"/>
    <w:rsid w:val="007B70C7"/>
    <w:rsid w:val="007C4D30"/>
    <w:rsid w:val="007C5BCC"/>
    <w:rsid w:val="007D5C9E"/>
    <w:rsid w:val="00820371"/>
    <w:rsid w:val="008244C0"/>
    <w:rsid w:val="00836BDB"/>
    <w:rsid w:val="0084644F"/>
    <w:rsid w:val="0085308D"/>
    <w:rsid w:val="00877851"/>
    <w:rsid w:val="00882435"/>
    <w:rsid w:val="008A69CD"/>
    <w:rsid w:val="008B3B5F"/>
    <w:rsid w:val="008D5CC8"/>
    <w:rsid w:val="008E70D2"/>
    <w:rsid w:val="008F536C"/>
    <w:rsid w:val="009067D1"/>
    <w:rsid w:val="00913CAB"/>
    <w:rsid w:val="00916A2D"/>
    <w:rsid w:val="00924C69"/>
    <w:rsid w:val="00946389"/>
    <w:rsid w:val="009537E0"/>
    <w:rsid w:val="009F765A"/>
    <w:rsid w:val="00A414BF"/>
    <w:rsid w:val="00A41625"/>
    <w:rsid w:val="00A737FD"/>
    <w:rsid w:val="00A83AF5"/>
    <w:rsid w:val="00AA4AEC"/>
    <w:rsid w:val="00AB1CAF"/>
    <w:rsid w:val="00AC1910"/>
    <w:rsid w:val="00AC40BF"/>
    <w:rsid w:val="00AC5AA2"/>
    <w:rsid w:val="00AD2BE7"/>
    <w:rsid w:val="00AF1218"/>
    <w:rsid w:val="00AF150A"/>
    <w:rsid w:val="00B12C92"/>
    <w:rsid w:val="00B21CFF"/>
    <w:rsid w:val="00B35DD3"/>
    <w:rsid w:val="00B40A83"/>
    <w:rsid w:val="00B4451D"/>
    <w:rsid w:val="00B46616"/>
    <w:rsid w:val="00B672D6"/>
    <w:rsid w:val="00B77EAF"/>
    <w:rsid w:val="00B866FD"/>
    <w:rsid w:val="00BA508D"/>
    <w:rsid w:val="00BC48A1"/>
    <w:rsid w:val="00BE2A1E"/>
    <w:rsid w:val="00BF43B8"/>
    <w:rsid w:val="00BF7ACA"/>
    <w:rsid w:val="00C10100"/>
    <w:rsid w:val="00C20BD0"/>
    <w:rsid w:val="00C23B44"/>
    <w:rsid w:val="00C446C0"/>
    <w:rsid w:val="00C47802"/>
    <w:rsid w:val="00C505DD"/>
    <w:rsid w:val="00C554D2"/>
    <w:rsid w:val="00C60919"/>
    <w:rsid w:val="00C737B6"/>
    <w:rsid w:val="00C8462B"/>
    <w:rsid w:val="00C923DE"/>
    <w:rsid w:val="00C92D35"/>
    <w:rsid w:val="00C97AF4"/>
    <w:rsid w:val="00CA626E"/>
    <w:rsid w:val="00CA6BE3"/>
    <w:rsid w:val="00CD6FA1"/>
    <w:rsid w:val="00CE0472"/>
    <w:rsid w:val="00CE101C"/>
    <w:rsid w:val="00D207B4"/>
    <w:rsid w:val="00D5594D"/>
    <w:rsid w:val="00DA35F1"/>
    <w:rsid w:val="00DB3554"/>
    <w:rsid w:val="00DC04FB"/>
    <w:rsid w:val="00DD3461"/>
    <w:rsid w:val="00DE6211"/>
    <w:rsid w:val="00E10928"/>
    <w:rsid w:val="00E21234"/>
    <w:rsid w:val="00E319DE"/>
    <w:rsid w:val="00E52695"/>
    <w:rsid w:val="00E5437B"/>
    <w:rsid w:val="00E709B2"/>
    <w:rsid w:val="00E75162"/>
    <w:rsid w:val="00E803C2"/>
    <w:rsid w:val="00EC2907"/>
    <w:rsid w:val="00ED1945"/>
    <w:rsid w:val="00ED6A70"/>
    <w:rsid w:val="00EE30F5"/>
    <w:rsid w:val="00EF73FF"/>
    <w:rsid w:val="00F1154D"/>
    <w:rsid w:val="00F344F9"/>
    <w:rsid w:val="00F4023A"/>
    <w:rsid w:val="00F66E92"/>
    <w:rsid w:val="00F91F2D"/>
    <w:rsid w:val="00FB01ED"/>
    <w:rsid w:val="00FB4FDA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E874D"/>
  <w15:docId w15:val="{78B7487A-C78C-477F-A535-7D387FFC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E99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D207B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D207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duleSectionText1N">
    <w:name w:val="ScheduleSectionText(1)N"/>
    <w:basedOn w:val="Normal"/>
    <w:rsid w:val="00734E99"/>
    <w:pPr>
      <w:spacing w:before="120"/>
      <w:jc w:val="both"/>
    </w:pPr>
    <w:rPr>
      <w:sz w:val="22"/>
    </w:rPr>
  </w:style>
  <w:style w:type="paragraph" w:customStyle="1" w:styleId="TableItemNoIndent">
    <w:name w:val="TableItemNoIndent"/>
    <w:basedOn w:val="Normal"/>
    <w:rsid w:val="00734E99"/>
    <w:pPr>
      <w:spacing w:before="60" w:after="60"/>
    </w:pPr>
    <w:rPr>
      <w:sz w:val="22"/>
    </w:rPr>
  </w:style>
  <w:style w:type="paragraph" w:customStyle="1" w:styleId="ScheduleEnablingRef">
    <w:name w:val="ScheduleEnablingRef"/>
    <w:basedOn w:val="Normal"/>
    <w:next w:val="Normal"/>
    <w:rsid w:val="00734E99"/>
    <w:pPr>
      <w:keepNext/>
      <w:keepLines/>
      <w:ind w:left="4320"/>
      <w:jc w:val="right"/>
    </w:pPr>
  </w:style>
  <w:style w:type="paragraph" w:customStyle="1" w:styleId="ScheduleDivisionHeading1">
    <w:name w:val="ScheduleDivisionHeading1"/>
    <w:basedOn w:val="Normal"/>
    <w:rsid w:val="00734E99"/>
    <w:pPr>
      <w:keepNext/>
      <w:keepLines/>
      <w:suppressAutoHyphens/>
      <w:spacing w:before="240" w:after="120"/>
      <w:jc w:val="center"/>
    </w:pPr>
    <w:rPr>
      <w:caps/>
      <w:sz w:val="22"/>
    </w:rPr>
  </w:style>
  <w:style w:type="paragraph" w:customStyle="1" w:styleId="ScheduleSectionTexta">
    <w:name w:val="ScheduleSectionText(a)"/>
    <w:basedOn w:val="Normal"/>
    <w:rsid w:val="00734E99"/>
    <w:pPr>
      <w:spacing w:before="120"/>
      <w:ind w:left="950" w:hanging="475"/>
      <w:jc w:val="both"/>
    </w:pPr>
    <w:rPr>
      <w:sz w:val="22"/>
    </w:rPr>
  </w:style>
  <w:style w:type="paragraph" w:customStyle="1" w:styleId="ScheduleSectionTexti">
    <w:name w:val="ScheduleSectionText(i)"/>
    <w:basedOn w:val="Normal"/>
    <w:rsid w:val="00734E99"/>
    <w:pPr>
      <w:tabs>
        <w:tab w:val="right" w:pos="1350"/>
      </w:tabs>
      <w:spacing w:before="120"/>
      <w:ind w:left="1440" w:hanging="720"/>
      <w:jc w:val="both"/>
    </w:pPr>
    <w:rPr>
      <w:sz w:val="22"/>
    </w:rPr>
  </w:style>
  <w:style w:type="paragraph" w:customStyle="1" w:styleId="TableItemIndent1">
    <w:name w:val="TableItemIndent(1)"/>
    <w:basedOn w:val="Normal"/>
    <w:rsid w:val="00734E99"/>
    <w:pPr>
      <w:spacing w:before="60" w:after="60"/>
      <w:ind w:left="475" w:hanging="475"/>
    </w:pPr>
    <w:rPr>
      <w:sz w:val="22"/>
    </w:rPr>
  </w:style>
  <w:style w:type="paragraph" w:customStyle="1" w:styleId="ScheduleSectionText1">
    <w:name w:val="ScheduleSectionText(1)"/>
    <w:basedOn w:val="Normal"/>
    <w:rsid w:val="00734E99"/>
    <w:pPr>
      <w:spacing w:before="120"/>
      <w:ind w:firstLine="144"/>
      <w:jc w:val="both"/>
    </w:pPr>
    <w:rPr>
      <w:sz w:val="22"/>
    </w:rPr>
  </w:style>
  <w:style w:type="character" w:styleId="Hyperlink">
    <w:name w:val="Hyperlink"/>
    <w:basedOn w:val="DefaultParagraphFont"/>
    <w:rsid w:val="003F3F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3F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73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207B4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207B4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11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F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FBA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BA"/>
    <w:rPr>
      <w:b/>
      <w:b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10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0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10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01C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A@mewr.gov.sg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D5247-F4F6-40FF-B2B1-99F9B25B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APPEAL NO</vt:lpstr>
    </vt:vector>
  </TitlesOfParts>
  <Company>MOF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APPEAL NO</dc:title>
  <dc:creator>MOF</dc:creator>
  <cp:lastModifiedBy>Faith LAI (MEWR)</cp:lastModifiedBy>
  <cp:revision>23</cp:revision>
  <cp:lastPrinted>2006-01-24T08:48:00Z</cp:lastPrinted>
  <dcterms:created xsi:type="dcterms:W3CDTF">2020-04-07T09:44:00Z</dcterms:created>
  <dcterms:modified xsi:type="dcterms:W3CDTF">2020-08-11T06:25:00Z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51e0fc-1c37-41ff-9297-afacea94f5a0_Enabled">
    <vt:lpwstr>True</vt:lpwstr>
  </property>
  <property fmtid="{D5CDD505-2E9C-101B-9397-08002B2CF9AE}" pid="3" name="MSIP_Label_cb51e0fc-1c37-41ff-9297-afacea94f5a0_SiteId">
    <vt:lpwstr>0b11c524-9a1c-4e1b-84cb-6336aefc2243</vt:lpwstr>
  </property>
  <property fmtid="{D5CDD505-2E9C-101B-9397-08002B2CF9AE}" pid="4" name="MSIP_Label_cb51e0fc-1c37-41ff-9297-afacea94f5a0_Owner">
    <vt:lpwstr>ZHANG_Yifan@mewr.gov.sg</vt:lpwstr>
  </property>
  <property fmtid="{D5CDD505-2E9C-101B-9397-08002B2CF9AE}" pid="5" name="MSIP_Label_cb51e0fc-1c37-41ff-9297-afacea94f5a0_SetDate">
    <vt:lpwstr>2020-01-07T08:40:11.9556954Z</vt:lpwstr>
  </property>
  <property fmtid="{D5CDD505-2E9C-101B-9397-08002B2CF9AE}" pid="6" name="MSIP_Label_cb51e0fc-1c37-41ff-9297-afacea94f5a0_Name">
    <vt:lpwstr>RESTRICTED</vt:lpwstr>
  </property>
  <property fmtid="{D5CDD505-2E9C-101B-9397-08002B2CF9AE}" pid="7" name="MSIP_Label_cb51e0fc-1c37-41ff-9297-afacea94f5a0_Application">
    <vt:lpwstr>Microsoft Azure Information Protection</vt:lpwstr>
  </property>
  <property fmtid="{D5CDD505-2E9C-101B-9397-08002B2CF9AE}" pid="8" name="MSIP_Label_cb51e0fc-1c37-41ff-9297-afacea94f5a0_ActionId">
    <vt:lpwstr>e29e34e4-43de-4480-8bfc-fc5912e270cd</vt:lpwstr>
  </property>
  <property fmtid="{D5CDD505-2E9C-101B-9397-08002B2CF9AE}" pid="9" name="MSIP_Label_cb51e0fc-1c37-41ff-9297-afacea94f5a0_Extended_MSFT_Method">
    <vt:lpwstr>Manual</vt:lpwstr>
  </property>
  <property fmtid="{D5CDD505-2E9C-101B-9397-08002B2CF9AE}" pid="10" name="MSIP_Label_54803508-8490-4252-b331-d9b72689e942_Enabled">
    <vt:lpwstr>True</vt:lpwstr>
  </property>
  <property fmtid="{D5CDD505-2E9C-101B-9397-08002B2CF9AE}" pid="11" name="MSIP_Label_54803508-8490-4252-b331-d9b72689e942_SiteId">
    <vt:lpwstr>0b11c524-9a1c-4e1b-84cb-6336aefc2243</vt:lpwstr>
  </property>
  <property fmtid="{D5CDD505-2E9C-101B-9397-08002B2CF9AE}" pid="12" name="MSIP_Label_54803508-8490-4252-b331-d9b72689e942_Owner">
    <vt:lpwstr>ZHANG_Yifan@mewr.gov.sg</vt:lpwstr>
  </property>
  <property fmtid="{D5CDD505-2E9C-101B-9397-08002B2CF9AE}" pid="13" name="MSIP_Label_54803508-8490-4252-b331-d9b72689e942_SetDate">
    <vt:lpwstr>2020-01-07T08:40:11.9556954Z</vt:lpwstr>
  </property>
  <property fmtid="{D5CDD505-2E9C-101B-9397-08002B2CF9AE}" pid="14" name="MSIP_Label_54803508-8490-4252-b331-d9b72689e942_Name">
    <vt:lpwstr>NON-SENSITIVE</vt:lpwstr>
  </property>
  <property fmtid="{D5CDD505-2E9C-101B-9397-08002B2CF9AE}" pid="15" name="MSIP_Label_54803508-8490-4252-b331-d9b72689e942_Application">
    <vt:lpwstr>Microsoft Azure Information Protection</vt:lpwstr>
  </property>
  <property fmtid="{D5CDD505-2E9C-101B-9397-08002B2CF9AE}" pid="16" name="MSIP_Label_54803508-8490-4252-b331-d9b72689e942_ActionId">
    <vt:lpwstr>e29e34e4-43de-4480-8bfc-fc5912e270cd</vt:lpwstr>
  </property>
  <property fmtid="{D5CDD505-2E9C-101B-9397-08002B2CF9AE}" pid="17" name="MSIP_Label_54803508-8490-4252-b331-d9b72689e942_Parent">
    <vt:lpwstr>cb51e0fc-1c37-41ff-9297-afacea94f5a0</vt:lpwstr>
  </property>
  <property fmtid="{D5CDD505-2E9C-101B-9397-08002B2CF9AE}" pid="18" name="MSIP_Label_54803508-8490-4252-b331-d9b72689e942_Extended_MSFT_Method">
    <vt:lpwstr>Manual</vt:lpwstr>
  </property>
  <property fmtid="{D5CDD505-2E9C-101B-9397-08002B2CF9AE}" pid="19" name="Sensitivity">
    <vt:lpwstr>RESTRICTED NON-SENSITIVE</vt:lpwstr>
  </property>
</Properties>
</file>